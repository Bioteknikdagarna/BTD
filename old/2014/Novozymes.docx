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5CE04" w14:textId="77777777" w:rsidR="00B51D4B" w:rsidRDefault="00B51D4B" w:rsidP="006C4CAD">
      <w:pPr>
        <w:widowControl/>
        <w:overflowPunct/>
        <w:textAlignment w:val="auto"/>
        <w:rPr>
          <w:rFonts w:ascii="Arial" w:hAnsi="Arial" w:cs="Arial"/>
          <w:b/>
          <w:color w:val="000000"/>
          <w:sz w:val="24"/>
          <w:szCs w:val="24"/>
          <w:lang w:eastAsia="da-DK"/>
        </w:rPr>
      </w:pPr>
      <w:bookmarkStart w:id="0" w:name="_GoBack"/>
      <w:bookmarkEnd w:id="0"/>
    </w:p>
    <w:p w14:paraId="31BD28D9" w14:textId="77777777" w:rsidR="008E016D" w:rsidRPr="00D344BC" w:rsidRDefault="008E016D" w:rsidP="008E016D">
      <w:pPr>
        <w:shd w:val="clear" w:color="auto" w:fill="FFFFFF"/>
        <w:spacing w:line="315" w:lineRule="atLeast"/>
        <w:rPr>
          <w:ins w:id="1" w:author="akga" w:date="2014-04-03T14:52:00Z"/>
          <w:rFonts w:ascii="Arial" w:hAnsi="Arial" w:cs="Arial"/>
          <w:color w:val="666666"/>
          <w:rPrChange w:id="2" w:author="akga" w:date="2014-04-03T15:08:00Z">
            <w:rPr>
              <w:ins w:id="3" w:author="akga" w:date="2014-04-03T14:52:00Z"/>
              <w:rFonts w:ascii="Verdana" w:hAnsi="Verdana"/>
              <w:color w:val="666666"/>
              <w:sz w:val="17"/>
              <w:szCs w:val="17"/>
            </w:rPr>
          </w:rPrChange>
        </w:rPr>
      </w:pPr>
      <w:ins w:id="4" w:author="akga" w:date="2014-04-03T14:52:00Z">
        <w:r w:rsidRPr="00D344BC">
          <w:rPr>
            <w:rStyle w:val="Strong"/>
            <w:rFonts w:ascii="Arial" w:hAnsi="Arial" w:cs="Arial"/>
            <w:color w:val="666666"/>
            <w:rPrChange w:id="5" w:author="akga" w:date="2014-04-03T15:08:00Z">
              <w:rPr>
                <w:rStyle w:val="Strong"/>
                <w:rFonts w:ascii="Verdana" w:hAnsi="Verdana"/>
                <w:color w:val="666666"/>
                <w:sz w:val="17"/>
                <w:szCs w:val="17"/>
              </w:rPr>
            </w:rPrChange>
          </w:rPr>
          <w:t>Welcome to a brighter future</w:t>
        </w:r>
        <w:r w:rsidRPr="00D344BC">
          <w:rPr>
            <w:rFonts w:ascii="Arial" w:hAnsi="Arial" w:cs="Arial"/>
            <w:color w:val="666666"/>
            <w:rPrChange w:id="6" w:author="akga" w:date="2014-04-03T15:08:00Z">
              <w:rPr>
                <w:rFonts w:ascii="Verdana" w:hAnsi="Verdana"/>
                <w:color w:val="666666"/>
                <w:sz w:val="17"/>
                <w:szCs w:val="17"/>
              </w:rPr>
            </w:rPrChange>
          </w:rPr>
          <w:br/>
          <w:t>At Novozymes, we are creating a better world every day, for the world around us, for each other and for future generations. If you are passionate about bio-innovation we can offer you a brighter future too.</w:t>
        </w:r>
      </w:ins>
    </w:p>
    <w:p w14:paraId="40D4EBEB" w14:textId="77777777" w:rsidR="008E016D" w:rsidRPr="00D344BC" w:rsidRDefault="008E016D" w:rsidP="008E016D">
      <w:pPr>
        <w:shd w:val="clear" w:color="auto" w:fill="FFFFFF"/>
        <w:spacing w:line="315" w:lineRule="atLeast"/>
        <w:rPr>
          <w:ins w:id="7" w:author="akga" w:date="2014-04-03T14:52:00Z"/>
          <w:rFonts w:ascii="Arial" w:hAnsi="Arial" w:cs="Arial"/>
          <w:color w:val="666666"/>
          <w:rPrChange w:id="8" w:author="akga" w:date="2014-04-03T15:08:00Z">
            <w:rPr>
              <w:ins w:id="9" w:author="akga" w:date="2014-04-03T14:52:00Z"/>
              <w:rFonts w:ascii="Verdana" w:hAnsi="Verdana"/>
              <w:color w:val="666666"/>
              <w:sz w:val="17"/>
              <w:szCs w:val="17"/>
            </w:rPr>
          </w:rPrChange>
        </w:rPr>
      </w:pPr>
    </w:p>
    <w:p w14:paraId="436B5D1B" w14:textId="77777777" w:rsidR="008E016D" w:rsidRPr="00D344BC" w:rsidRDefault="008E016D" w:rsidP="008E016D">
      <w:pPr>
        <w:shd w:val="clear" w:color="auto" w:fill="FFFFFF"/>
        <w:spacing w:line="315" w:lineRule="atLeast"/>
        <w:rPr>
          <w:ins w:id="10" w:author="akga" w:date="2014-04-03T14:52:00Z"/>
          <w:rFonts w:ascii="Arial" w:hAnsi="Arial" w:cs="Arial"/>
          <w:color w:val="666666"/>
          <w:rPrChange w:id="11" w:author="akga" w:date="2014-04-03T15:08:00Z">
            <w:rPr>
              <w:ins w:id="12" w:author="akga" w:date="2014-04-03T14:52:00Z"/>
              <w:rFonts w:ascii="Verdana" w:hAnsi="Verdana"/>
              <w:color w:val="666666"/>
              <w:sz w:val="17"/>
              <w:szCs w:val="17"/>
            </w:rPr>
          </w:rPrChange>
        </w:rPr>
      </w:pPr>
      <w:ins w:id="13" w:author="akga" w:date="2014-04-03T14:52:00Z">
        <w:r w:rsidRPr="00D344BC">
          <w:rPr>
            <w:rFonts w:ascii="Arial" w:hAnsi="Arial" w:cs="Arial"/>
            <w:color w:val="666666"/>
            <w:rPrChange w:id="14" w:author="akga" w:date="2014-04-03T15:08:00Z">
              <w:rPr>
                <w:rFonts w:ascii="Verdana" w:hAnsi="Verdana"/>
                <w:color w:val="666666"/>
                <w:sz w:val="17"/>
                <w:szCs w:val="17"/>
              </w:rPr>
            </w:rPrChange>
          </w:rPr>
          <w:t xml:space="preserve">In Supply Operations we make innovation a reality when producing and delivering value to our customers. We have a unique ability to continuously optimize our business. Our expertise build on deep specialized knowledge as well as a broad understanding of the entire supply chain fostered through development and rotation between areas. </w:t>
        </w:r>
      </w:ins>
    </w:p>
    <w:p w14:paraId="08DF9A45" w14:textId="77777777" w:rsidR="00A57A1D" w:rsidRPr="00FC5C81" w:rsidDel="008E016D" w:rsidRDefault="00A57A1D" w:rsidP="00A57A1D">
      <w:pPr>
        <w:widowControl/>
        <w:overflowPunct/>
        <w:textAlignment w:val="auto"/>
        <w:rPr>
          <w:del w:id="15" w:author="akga" w:date="2014-04-03T14:52:00Z"/>
          <w:rFonts w:ascii="Arial" w:hAnsi="Arial" w:cs="Arial"/>
          <w:b/>
          <w:color w:val="000000"/>
          <w:lang w:eastAsia="da-DK"/>
          <w:rPrChange w:id="16" w:author="MADT (Mads Thaysen)" w:date="2014-07-07T08:30:00Z">
            <w:rPr>
              <w:del w:id="17" w:author="akga" w:date="2014-04-03T14:52:00Z"/>
              <w:rFonts w:ascii="Arial" w:hAnsi="Arial" w:cs="Arial"/>
              <w:b/>
              <w:color w:val="000000"/>
              <w:sz w:val="24"/>
              <w:szCs w:val="24"/>
              <w:lang w:val="da-DK" w:eastAsia="da-DK"/>
            </w:rPr>
          </w:rPrChange>
        </w:rPr>
      </w:pPr>
      <w:del w:id="18" w:author="akga" w:date="2014-04-03T14:52:00Z">
        <w:r w:rsidRPr="00FC5C81" w:rsidDel="008E016D">
          <w:rPr>
            <w:rFonts w:ascii="Arial" w:hAnsi="Arial" w:cs="Arial"/>
            <w:b/>
            <w:color w:val="000000"/>
            <w:lang w:eastAsia="da-DK"/>
            <w:rPrChange w:id="19" w:author="MADT (Mads Thaysen)" w:date="2014-07-07T08:30:00Z">
              <w:rPr>
                <w:rFonts w:ascii="Arial" w:hAnsi="Arial" w:cs="Arial"/>
                <w:b/>
                <w:color w:val="000000"/>
                <w:sz w:val="24"/>
                <w:szCs w:val="24"/>
                <w:lang w:val="da-DK" w:eastAsia="da-DK"/>
              </w:rPr>
            </w:rPrChange>
          </w:rPr>
          <w:delText>Strong players in strong teams</w:delText>
        </w:r>
      </w:del>
    </w:p>
    <w:p w14:paraId="052E0B28" w14:textId="77777777" w:rsidR="00A57A1D" w:rsidRPr="00D344BC" w:rsidDel="008E016D" w:rsidRDefault="00A57A1D" w:rsidP="00A57A1D">
      <w:pPr>
        <w:widowControl/>
        <w:overflowPunct/>
        <w:textAlignment w:val="auto"/>
        <w:rPr>
          <w:del w:id="20" w:author="akga" w:date="2014-04-03T14:52:00Z"/>
          <w:rFonts w:ascii="Arial" w:hAnsi="Arial" w:cs="Arial"/>
          <w:color w:val="000000"/>
          <w:lang w:eastAsia="da-DK"/>
        </w:rPr>
      </w:pPr>
      <w:del w:id="21" w:author="akga" w:date="2014-04-03T14:52:00Z">
        <w:r w:rsidRPr="00D344BC" w:rsidDel="008E016D">
          <w:rPr>
            <w:rFonts w:ascii="Arial" w:hAnsi="Arial" w:cs="Arial"/>
            <w:color w:val="000000"/>
            <w:lang w:eastAsia="da-DK"/>
          </w:rPr>
          <w:delText>We challenge conventions and create sustainable solutions for the world around us by having strong players in strong teams. At Novozymes you will be teamed with passionate and dedicated colleagues who will challenge you to perform you best while supporting you along the way.</w:delText>
        </w:r>
      </w:del>
    </w:p>
    <w:p w14:paraId="526EB8F3" w14:textId="77777777" w:rsidR="00B51D4B" w:rsidRPr="00D344BC" w:rsidRDefault="00B51D4B" w:rsidP="006C4CAD">
      <w:pPr>
        <w:widowControl/>
        <w:overflowPunct/>
        <w:textAlignment w:val="auto"/>
        <w:rPr>
          <w:rFonts w:ascii="Arial" w:hAnsi="Arial" w:cs="Arial"/>
          <w:b/>
          <w:color w:val="000000"/>
          <w:lang w:eastAsia="da-DK"/>
          <w:rPrChange w:id="22" w:author="akga" w:date="2014-04-03T15:08:00Z">
            <w:rPr>
              <w:rFonts w:ascii="Arial" w:hAnsi="Arial" w:cs="Arial"/>
              <w:b/>
              <w:color w:val="000000"/>
              <w:sz w:val="24"/>
              <w:szCs w:val="24"/>
              <w:lang w:eastAsia="da-DK"/>
            </w:rPr>
          </w:rPrChange>
        </w:rPr>
      </w:pPr>
    </w:p>
    <w:p w14:paraId="7CBA1DB0" w14:textId="77777777" w:rsidR="006C4CAD" w:rsidRPr="0002465B" w:rsidRDefault="00A57A1D" w:rsidP="006C4CAD">
      <w:pPr>
        <w:widowControl/>
        <w:overflowPunct/>
        <w:textAlignment w:val="auto"/>
        <w:rPr>
          <w:rFonts w:ascii="Arial" w:hAnsi="Arial" w:cs="Arial"/>
          <w:b/>
          <w:color w:val="000000"/>
          <w:sz w:val="24"/>
          <w:szCs w:val="24"/>
          <w:lang w:eastAsia="da-DK"/>
        </w:rPr>
      </w:pPr>
      <w:r w:rsidRPr="0002465B">
        <w:rPr>
          <w:rFonts w:ascii="Arial" w:hAnsi="Arial" w:cs="Arial"/>
          <w:b/>
          <w:color w:val="000000"/>
          <w:sz w:val="24"/>
          <w:szCs w:val="24"/>
          <w:lang w:eastAsia="da-DK"/>
        </w:rPr>
        <w:t>Scientist</w:t>
      </w:r>
      <w:ins w:id="23" w:author="MADT (Mads Thaysen)" w:date="2014-07-07T08:30:00Z">
        <w:r w:rsidR="00FC5C81">
          <w:rPr>
            <w:rFonts w:ascii="Arial" w:hAnsi="Arial" w:cs="Arial"/>
            <w:b/>
            <w:color w:val="000000"/>
            <w:sz w:val="24"/>
            <w:szCs w:val="24"/>
            <w:lang w:eastAsia="da-DK"/>
          </w:rPr>
          <w:t>s</w:t>
        </w:r>
      </w:ins>
      <w:r w:rsidRPr="0002465B">
        <w:rPr>
          <w:rFonts w:ascii="Arial" w:hAnsi="Arial" w:cs="Arial"/>
          <w:b/>
          <w:color w:val="000000"/>
          <w:sz w:val="24"/>
          <w:szCs w:val="24"/>
          <w:lang w:eastAsia="da-DK"/>
        </w:rPr>
        <w:t xml:space="preserve">, </w:t>
      </w:r>
      <w:r w:rsidR="00170114" w:rsidRPr="0002465B">
        <w:rPr>
          <w:rFonts w:ascii="Arial" w:hAnsi="Arial" w:cs="Arial"/>
          <w:b/>
          <w:color w:val="000000"/>
          <w:sz w:val="24"/>
          <w:szCs w:val="24"/>
          <w:lang w:eastAsia="da-DK"/>
        </w:rPr>
        <w:t>Fermentation</w:t>
      </w:r>
      <w:ins w:id="24" w:author="MADT (Mads Thaysen)" w:date="2014-07-07T08:30:00Z">
        <w:r w:rsidR="00FC5C81">
          <w:rPr>
            <w:rFonts w:ascii="Arial" w:hAnsi="Arial" w:cs="Arial"/>
            <w:b/>
            <w:color w:val="000000"/>
            <w:sz w:val="24"/>
            <w:szCs w:val="24"/>
            <w:lang w:eastAsia="da-DK"/>
          </w:rPr>
          <w:t xml:space="preserve"> </w:t>
        </w:r>
      </w:ins>
      <w:ins w:id="25" w:author="MADT (Mads Thaysen)" w:date="2014-07-07T08:31:00Z">
        <w:r w:rsidR="00FC5C81">
          <w:rPr>
            <w:rFonts w:ascii="Arial" w:hAnsi="Arial" w:cs="Arial"/>
            <w:b/>
            <w:color w:val="000000"/>
            <w:sz w:val="24"/>
            <w:szCs w:val="24"/>
            <w:lang w:eastAsia="da-DK"/>
          </w:rPr>
          <w:t>a</w:t>
        </w:r>
      </w:ins>
      <w:ins w:id="26" w:author="MADT (Mads Thaysen)" w:date="2014-07-07T08:30:00Z">
        <w:r w:rsidR="00FC5C81">
          <w:rPr>
            <w:rFonts w:ascii="Arial" w:hAnsi="Arial" w:cs="Arial"/>
            <w:b/>
            <w:color w:val="000000"/>
            <w:sz w:val="24"/>
            <w:szCs w:val="24"/>
            <w:lang w:eastAsia="da-DK"/>
          </w:rPr>
          <w:t>nd Downstream</w:t>
        </w:r>
      </w:ins>
      <w:r w:rsidR="00170114" w:rsidRPr="0002465B">
        <w:rPr>
          <w:rFonts w:ascii="Arial" w:hAnsi="Arial" w:cs="Arial"/>
          <w:b/>
          <w:color w:val="000000"/>
          <w:sz w:val="24"/>
          <w:szCs w:val="24"/>
          <w:lang w:eastAsia="da-DK"/>
        </w:rPr>
        <w:t xml:space="preserve"> </w:t>
      </w:r>
      <w:r w:rsidR="006C4CAD" w:rsidRPr="0002465B">
        <w:rPr>
          <w:rFonts w:ascii="Arial" w:hAnsi="Arial" w:cs="Arial"/>
          <w:b/>
          <w:color w:val="000000"/>
          <w:sz w:val="24"/>
          <w:szCs w:val="24"/>
          <w:lang w:eastAsia="da-DK"/>
        </w:rPr>
        <w:t xml:space="preserve">Optimization - </w:t>
      </w:r>
      <w:proofErr w:type="spellStart"/>
      <w:r w:rsidR="00D57712" w:rsidRPr="0002465B">
        <w:rPr>
          <w:rFonts w:ascii="Arial" w:hAnsi="Arial" w:cs="Arial"/>
          <w:b/>
          <w:color w:val="000000"/>
          <w:sz w:val="24"/>
          <w:szCs w:val="24"/>
          <w:lang w:eastAsia="da-DK"/>
        </w:rPr>
        <w:t>Kalundborg</w:t>
      </w:r>
      <w:proofErr w:type="spellEnd"/>
    </w:p>
    <w:p w14:paraId="0B11D9DC" w14:textId="77777777" w:rsidR="006C4CAD" w:rsidRPr="00D344BC" w:rsidRDefault="006C4CAD" w:rsidP="006C4CAD">
      <w:pPr>
        <w:widowControl/>
        <w:overflowPunct/>
        <w:textAlignment w:val="auto"/>
        <w:rPr>
          <w:rFonts w:ascii="Arial" w:hAnsi="Arial" w:cs="Arial"/>
          <w:color w:val="000000"/>
          <w:lang w:eastAsia="da-DK"/>
          <w:rPrChange w:id="27" w:author="akga" w:date="2014-04-03T15:08:00Z">
            <w:rPr>
              <w:rFonts w:ascii="Arial" w:hAnsi="Arial" w:cs="Arial"/>
              <w:color w:val="000000"/>
              <w:sz w:val="22"/>
              <w:szCs w:val="22"/>
              <w:lang w:eastAsia="da-DK"/>
            </w:rPr>
          </w:rPrChange>
        </w:rPr>
      </w:pPr>
    </w:p>
    <w:p w14:paraId="46DF7635" w14:textId="77777777" w:rsidR="00A10453" w:rsidRPr="00D344BC" w:rsidRDefault="00D57712" w:rsidP="00A10453">
      <w:pPr>
        <w:widowControl/>
        <w:overflowPunct/>
        <w:textAlignment w:val="auto"/>
        <w:rPr>
          <w:rFonts w:ascii="Arial" w:hAnsi="Arial" w:cs="Arial"/>
        </w:rPr>
      </w:pPr>
      <w:r w:rsidRPr="00D344BC">
        <w:rPr>
          <w:rFonts w:ascii="Arial" w:hAnsi="Arial" w:cs="Arial"/>
        </w:rPr>
        <w:t xml:space="preserve">You will be </w:t>
      </w:r>
      <w:r w:rsidR="00A10453" w:rsidRPr="00D344BC">
        <w:rPr>
          <w:rFonts w:ascii="Arial" w:hAnsi="Arial" w:cs="Arial"/>
        </w:rPr>
        <w:t xml:space="preserve">working with optimization of </w:t>
      </w:r>
      <w:del w:id="28" w:author="MADT (Mads Thaysen)" w:date="2014-07-07T08:31:00Z">
        <w:r w:rsidR="00A10453" w:rsidRPr="00D344BC" w:rsidDel="00FC5C81">
          <w:rPr>
            <w:rFonts w:ascii="Arial" w:hAnsi="Arial" w:cs="Arial"/>
          </w:rPr>
          <w:delText xml:space="preserve">fermentation </w:delText>
        </w:r>
      </w:del>
      <w:ins w:id="29" w:author="MADT (Mads Thaysen)" w:date="2014-07-07T08:31:00Z">
        <w:r w:rsidR="00FC5C81">
          <w:rPr>
            <w:rFonts w:ascii="Arial" w:hAnsi="Arial" w:cs="Arial"/>
          </w:rPr>
          <w:t>biotechnology</w:t>
        </w:r>
        <w:r w:rsidR="00FC5C81" w:rsidRPr="00D344BC">
          <w:rPr>
            <w:rFonts w:ascii="Arial" w:hAnsi="Arial" w:cs="Arial"/>
          </w:rPr>
          <w:t xml:space="preserve"> </w:t>
        </w:r>
      </w:ins>
      <w:r w:rsidR="00A10453" w:rsidRPr="00D344BC">
        <w:rPr>
          <w:rFonts w:ascii="Arial" w:hAnsi="Arial" w:cs="Arial"/>
        </w:rPr>
        <w:t xml:space="preserve">processes for enzyme production </w:t>
      </w:r>
      <w:del w:id="30" w:author="akga" w:date="2014-04-03T10:14:00Z">
        <w:r w:rsidR="00A10453" w:rsidRPr="00D344BC" w:rsidDel="00C445E9">
          <w:rPr>
            <w:rFonts w:ascii="Arial" w:hAnsi="Arial" w:cs="Arial"/>
          </w:rPr>
          <w:delText xml:space="preserve">at </w:delText>
        </w:r>
      </w:del>
      <w:ins w:id="31" w:author="akga" w:date="2014-04-03T10:14:00Z">
        <w:r w:rsidR="00C445E9" w:rsidRPr="00D344BC">
          <w:rPr>
            <w:rFonts w:ascii="Arial" w:hAnsi="Arial" w:cs="Arial"/>
          </w:rPr>
          <w:t xml:space="preserve">in </w:t>
        </w:r>
      </w:ins>
      <w:r w:rsidR="00A10453" w:rsidRPr="00D344BC">
        <w:rPr>
          <w:rFonts w:ascii="Arial" w:hAnsi="Arial" w:cs="Arial"/>
        </w:rPr>
        <w:t>lab</w:t>
      </w:r>
      <w:ins w:id="32" w:author="MADT (Mads Thaysen)" w:date="2014-07-07T08:32:00Z">
        <w:r w:rsidR="00FC5C81">
          <w:rPr>
            <w:rFonts w:ascii="Arial" w:hAnsi="Arial" w:cs="Arial"/>
          </w:rPr>
          <w:t>oratory</w:t>
        </w:r>
      </w:ins>
      <w:r w:rsidR="00A10453" w:rsidRPr="00D344BC">
        <w:rPr>
          <w:rFonts w:ascii="Arial" w:hAnsi="Arial" w:cs="Arial"/>
        </w:rPr>
        <w:t xml:space="preserve"> and industrial scale</w:t>
      </w:r>
      <w:ins w:id="33" w:author="MADT (Mads Thaysen)" w:date="2014-07-07T08:31:00Z">
        <w:r w:rsidR="00FC5C81">
          <w:rPr>
            <w:rFonts w:ascii="Arial" w:hAnsi="Arial" w:cs="Arial"/>
          </w:rPr>
          <w:t xml:space="preserve"> covering Fermentation and Downstream </w:t>
        </w:r>
      </w:ins>
      <w:ins w:id="34" w:author="MADT (Mads Thaysen)" w:date="2014-07-07T15:27:00Z">
        <w:r w:rsidR="00622E88">
          <w:rPr>
            <w:rFonts w:ascii="Arial" w:hAnsi="Arial" w:cs="Arial"/>
          </w:rPr>
          <w:t xml:space="preserve">(recovery and granulation) </w:t>
        </w:r>
      </w:ins>
      <w:ins w:id="35" w:author="MADT (Mads Thaysen)" w:date="2014-07-07T08:31:00Z">
        <w:r w:rsidR="00FC5C81">
          <w:rPr>
            <w:rFonts w:ascii="Arial" w:hAnsi="Arial" w:cs="Arial"/>
          </w:rPr>
          <w:t>processing</w:t>
        </w:r>
      </w:ins>
      <w:r w:rsidR="00A10453" w:rsidRPr="00D344BC">
        <w:rPr>
          <w:rFonts w:ascii="Arial" w:hAnsi="Arial" w:cs="Arial"/>
        </w:rPr>
        <w:t xml:space="preserve">. </w:t>
      </w:r>
      <w:ins w:id="36" w:author="MADT (Mads Thaysen)" w:date="2014-07-07T08:32:00Z">
        <w:r w:rsidR="00FC5C81">
          <w:rPr>
            <w:rFonts w:ascii="Arial" w:hAnsi="Arial" w:cs="Arial"/>
          </w:rPr>
          <w:t xml:space="preserve">We are </w:t>
        </w:r>
      </w:ins>
      <w:ins w:id="37" w:author="MADT (Mads Thaysen)" w:date="2014-07-07T08:33:00Z">
        <w:r w:rsidR="00FC5C81">
          <w:rPr>
            <w:rFonts w:ascii="Arial" w:hAnsi="Arial" w:cs="Arial"/>
          </w:rPr>
          <w:t xml:space="preserve">two optimization </w:t>
        </w:r>
      </w:ins>
      <w:ins w:id="38" w:author="MADT (Mads Thaysen)" w:date="2014-07-07T08:32:00Z">
        <w:r w:rsidR="00FC5C81">
          <w:rPr>
            <w:rFonts w:ascii="Arial" w:hAnsi="Arial" w:cs="Arial"/>
          </w:rPr>
          <w:t xml:space="preserve">departments totaling </w:t>
        </w:r>
      </w:ins>
      <w:del w:id="39" w:author="MADT (Mads Thaysen)" w:date="2014-07-07T08:32:00Z">
        <w:r w:rsidR="00A10453" w:rsidRPr="00D344BC" w:rsidDel="00FC5C81">
          <w:rPr>
            <w:rFonts w:ascii="Arial" w:hAnsi="Arial" w:cs="Arial"/>
          </w:rPr>
          <w:delText>In the department we are</w:delText>
        </w:r>
      </w:del>
      <w:ins w:id="40" w:author="akga" w:date="2014-04-03T10:18:00Z">
        <w:del w:id="41" w:author="MADT (Mads Thaysen)" w:date="2014-07-07T08:32:00Z">
          <w:r w:rsidR="00C445E9" w:rsidRPr="00D344BC" w:rsidDel="00FC5C81">
            <w:rPr>
              <w:rFonts w:ascii="Arial" w:hAnsi="Arial" w:cs="Arial"/>
            </w:rPr>
            <w:delText xml:space="preserve"> </w:delText>
          </w:r>
        </w:del>
      </w:ins>
      <w:del w:id="42" w:author="akga" w:date="2014-04-03T10:18:00Z">
        <w:r w:rsidR="00A10453" w:rsidRPr="00D344BC" w:rsidDel="00C445E9">
          <w:rPr>
            <w:rFonts w:ascii="Arial" w:hAnsi="Arial" w:cs="Arial"/>
          </w:rPr>
          <w:delText xml:space="preserve"> </w:delText>
        </w:r>
      </w:del>
      <w:ins w:id="43" w:author="akga" w:date="2014-04-03T10:17:00Z">
        <w:del w:id="44" w:author="MADT (Mads Thaysen)" w:date="2014-07-07T08:32:00Z">
          <w:r w:rsidR="00C445E9" w:rsidRPr="00D344BC" w:rsidDel="00FC5C81">
            <w:rPr>
              <w:rFonts w:ascii="Arial" w:hAnsi="Arial" w:cs="Arial"/>
            </w:rPr>
            <w:delText>4</w:delText>
          </w:r>
        </w:del>
      </w:ins>
      <w:ins w:id="45" w:author="MADT (Mads Thaysen)" w:date="2014-07-07T08:32:00Z">
        <w:r w:rsidR="00FC5C81">
          <w:rPr>
            <w:rFonts w:ascii="Arial" w:hAnsi="Arial" w:cs="Arial"/>
          </w:rPr>
          <w:t>8</w:t>
        </w:r>
      </w:ins>
      <w:ins w:id="46" w:author="akga" w:date="2014-04-03T10:17:00Z">
        <w:r w:rsidR="00C445E9" w:rsidRPr="00D344BC">
          <w:rPr>
            <w:rFonts w:ascii="Arial" w:hAnsi="Arial" w:cs="Arial"/>
          </w:rPr>
          <w:t xml:space="preserve"> </w:t>
        </w:r>
      </w:ins>
      <w:del w:id="47" w:author="akga" w:date="2014-04-03T10:16:00Z">
        <w:r w:rsidR="00A10453" w:rsidRPr="00D344BC" w:rsidDel="00C445E9">
          <w:rPr>
            <w:rFonts w:ascii="Arial" w:hAnsi="Arial" w:cs="Arial"/>
          </w:rPr>
          <w:delText xml:space="preserve">4 </w:delText>
        </w:r>
      </w:del>
      <w:r w:rsidR="00A10453" w:rsidRPr="00D344BC">
        <w:rPr>
          <w:rFonts w:ascii="Arial" w:hAnsi="Arial" w:cs="Arial"/>
        </w:rPr>
        <w:t>lab technicians</w:t>
      </w:r>
      <w:del w:id="48" w:author="MADT (Mads Thaysen)" w:date="2014-07-07T08:33:00Z">
        <w:r w:rsidR="00A10453" w:rsidRPr="00D344BC" w:rsidDel="00FC5C81">
          <w:rPr>
            <w:rFonts w:ascii="Arial" w:hAnsi="Arial" w:cs="Arial"/>
          </w:rPr>
          <w:delText>,</w:delText>
        </w:r>
      </w:del>
      <w:ins w:id="49" w:author="MADT (Mads Thaysen)" w:date="2014-07-07T08:33:00Z">
        <w:r w:rsidR="00FC5C81">
          <w:rPr>
            <w:rFonts w:ascii="Arial" w:hAnsi="Arial" w:cs="Arial"/>
          </w:rPr>
          <w:t xml:space="preserve"> and</w:t>
        </w:r>
      </w:ins>
      <w:ins w:id="50" w:author="akga" w:date="2014-04-03T10:16:00Z">
        <w:r w:rsidR="00C445E9" w:rsidRPr="00D344BC">
          <w:rPr>
            <w:rFonts w:ascii="Arial" w:hAnsi="Arial" w:cs="Arial"/>
          </w:rPr>
          <w:t xml:space="preserve"> </w:t>
        </w:r>
      </w:ins>
      <w:del w:id="51" w:author="akga" w:date="2014-04-03T10:17:00Z">
        <w:r w:rsidR="00A10453" w:rsidRPr="00D344BC" w:rsidDel="00C445E9">
          <w:rPr>
            <w:rFonts w:ascii="Arial" w:hAnsi="Arial" w:cs="Arial"/>
          </w:rPr>
          <w:delText xml:space="preserve"> </w:delText>
        </w:r>
      </w:del>
      <w:del w:id="52" w:author="Morten Carlsen" w:date="2014-03-24T16:55:00Z">
        <w:r w:rsidR="00A10453" w:rsidRPr="00D344BC" w:rsidDel="00E00F85">
          <w:rPr>
            <w:rFonts w:ascii="Arial" w:hAnsi="Arial" w:cs="Arial"/>
          </w:rPr>
          <w:delText>9</w:delText>
        </w:r>
      </w:del>
      <w:ins w:id="53" w:author="Morten Carlsen" w:date="2014-03-24T16:55:00Z">
        <w:del w:id="54" w:author="MADT (Mads Thaysen)" w:date="2014-07-07T08:33:00Z">
          <w:r w:rsidR="00E00F85" w:rsidRPr="00D344BC" w:rsidDel="00FC5C81">
            <w:rPr>
              <w:rFonts w:ascii="Arial" w:hAnsi="Arial" w:cs="Arial"/>
            </w:rPr>
            <w:delText>1</w:delText>
          </w:r>
        </w:del>
      </w:ins>
      <w:ins w:id="55" w:author="MADT (Mads Thaysen)" w:date="2014-07-07T08:33:00Z">
        <w:r w:rsidR="00FC5C81">
          <w:rPr>
            <w:rFonts w:ascii="Arial" w:hAnsi="Arial" w:cs="Arial"/>
          </w:rPr>
          <w:t>2</w:t>
        </w:r>
      </w:ins>
      <w:ins w:id="56" w:author="Morten Carlsen" w:date="2014-03-24T16:55:00Z">
        <w:r w:rsidR="00E00F85" w:rsidRPr="00D344BC">
          <w:rPr>
            <w:rFonts w:ascii="Arial" w:hAnsi="Arial" w:cs="Arial"/>
          </w:rPr>
          <w:t>0</w:t>
        </w:r>
      </w:ins>
      <w:r w:rsidR="00A10453" w:rsidRPr="00D344BC">
        <w:rPr>
          <w:rFonts w:ascii="Arial" w:hAnsi="Arial" w:cs="Arial"/>
        </w:rPr>
        <w:t xml:space="preserve"> </w:t>
      </w:r>
      <w:del w:id="57" w:author="MADT (Mads Thaysen)" w:date="2014-07-07T08:55:00Z">
        <w:r w:rsidR="00A10453" w:rsidRPr="00D344BC" w:rsidDel="00B42164">
          <w:rPr>
            <w:rFonts w:ascii="Arial" w:hAnsi="Arial" w:cs="Arial"/>
          </w:rPr>
          <w:delText xml:space="preserve">fermentation </w:delText>
        </w:r>
      </w:del>
      <w:r w:rsidR="00A10453" w:rsidRPr="00D344BC">
        <w:rPr>
          <w:rFonts w:ascii="Arial" w:hAnsi="Arial" w:cs="Arial"/>
        </w:rPr>
        <w:t xml:space="preserve">optimization </w:t>
      </w:r>
      <w:del w:id="58" w:author="Morten Carlsen" w:date="2014-03-24T17:00:00Z">
        <w:r w:rsidR="00A10453" w:rsidRPr="00D344BC" w:rsidDel="00E00F85">
          <w:rPr>
            <w:rFonts w:ascii="Arial" w:hAnsi="Arial" w:cs="Arial"/>
          </w:rPr>
          <w:delText>chemists</w:delText>
        </w:r>
      </w:del>
      <w:ins w:id="59" w:author="Morten Carlsen" w:date="2014-03-24T17:00:00Z">
        <w:r w:rsidR="00E00F85" w:rsidRPr="00D344BC">
          <w:rPr>
            <w:rFonts w:ascii="Arial" w:hAnsi="Arial" w:cs="Arial"/>
          </w:rPr>
          <w:t>scientists</w:t>
        </w:r>
      </w:ins>
      <w:ins w:id="60" w:author="MADT (Mads Thaysen)" w:date="2014-07-07T15:27:00Z">
        <w:r w:rsidR="00622E88">
          <w:rPr>
            <w:rFonts w:ascii="Arial" w:hAnsi="Arial" w:cs="Arial"/>
          </w:rPr>
          <w:t>,</w:t>
        </w:r>
      </w:ins>
      <w:ins w:id="61" w:author="Morten Carlsen" w:date="2014-03-24T17:00:00Z">
        <w:del w:id="62" w:author="akga" w:date="2014-03-24T22:00:00Z">
          <w:r w:rsidR="00E00F85" w:rsidRPr="00D344BC" w:rsidDel="00B53F05">
            <w:rPr>
              <w:rFonts w:ascii="Arial" w:hAnsi="Arial" w:cs="Arial"/>
            </w:rPr>
            <w:delText>-</w:delText>
          </w:r>
        </w:del>
      </w:ins>
      <w:del w:id="63" w:author="MADT (Mads Thaysen)" w:date="2014-07-07T08:33:00Z">
        <w:r w:rsidR="00A10453" w:rsidRPr="00D344BC" w:rsidDel="00FC5C81">
          <w:rPr>
            <w:rFonts w:ascii="Arial" w:hAnsi="Arial" w:cs="Arial"/>
          </w:rPr>
          <w:delText>, 1 fermentation specialist</w:delText>
        </w:r>
      </w:del>
      <w:ins w:id="64" w:author="Morten Carlsen" w:date="2014-03-24T16:56:00Z">
        <w:del w:id="65" w:author="MADT (Mads Thaysen)" w:date="2014-07-07T08:33:00Z">
          <w:r w:rsidR="00E00F85" w:rsidRPr="00D344BC" w:rsidDel="00FC5C81">
            <w:rPr>
              <w:rFonts w:ascii="Arial" w:hAnsi="Arial" w:cs="Arial"/>
            </w:rPr>
            <w:delText>-</w:delText>
          </w:r>
        </w:del>
      </w:ins>
      <w:del w:id="66" w:author="MADT (Mads Thaysen)" w:date="2014-07-07T08:33:00Z">
        <w:r w:rsidR="00A10453" w:rsidRPr="00D344BC" w:rsidDel="00FC5C81">
          <w:rPr>
            <w:rFonts w:ascii="Arial" w:hAnsi="Arial" w:cs="Arial"/>
          </w:rPr>
          <w:delText xml:space="preserve"> and 1 </w:delText>
        </w:r>
      </w:del>
      <w:ins w:id="67" w:author="Morten Carlsen" w:date="2014-03-24T16:56:00Z">
        <w:del w:id="68" w:author="MADT (Mads Thaysen)" w:date="2014-07-07T08:33:00Z">
          <w:r w:rsidR="00E00F85" w:rsidRPr="00D344BC" w:rsidDel="00FC5C81">
            <w:rPr>
              <w:rFonts w:ascii="Arial" w:hAnsi="Arial" w:cs="Arial"/>
            </w:rPr>
            <w:delText xml:space="preserve">a </w:delText>
          </w:r>
        </w:del>
      </w:ins>
      <w:del w:id="69" w:author="MADT (Mads Thaysen)" w:date="2014-07-07T08:33:00Z">
        <w:r w:rsidR="00A10453" w:rsidRPr="00D344BC" w:rsidDel="00FC5C81">
          <w:rPr>
            <w:rFonts w:ascii="Arial" w:hAnsi="Arial" w:cs="Arial"/>
          </w:rPr>
          <w:delText>department manager</w:delText>
        </w:r>
      </w:del>
      <w:ins w:id="70" w:author="MADT (Mads Thaysen)" w:date="2014-07-07T08:33:00Z">
        <w:r w:rsidR="00FC5C81">
          <w:rPr>
            <w:rFonts w:ascii="Arial" w:hAnsi="Arial" w:cs="Arial"/>
          </w:rPr>
          <w:t xml:space="preserve"> </w:t>
        </w:r>
      </w:ins>
      <w:ins w:id="71" w:author="MADT (Mads Thaysen)" w:date="2014-07-07T08:35:00Z">
        <w:r w:rsidR="00FC5C81">
          <w:rPr>
            <w:rFonts w:ascii="Arial" w:hAnsi="Arial" w:cs="Arial"/>
          </w:rPr>
          <w:t>who are looking for two new colleagues</w:t>
        </w:r>
      </w:ins>
      <w:ins w:id="72" w:author="MADT (Mads Thaysen)" w:date="2014-07-07T08:56:00Z">
        <w:r w:rsidR="00B42164">
          <w:rPr>
            <w:rFonts w:ascii="Arial" w:hAnsi="Arial" w:cs="Arial"/>
          </w:rPr>
          <w:t>.</w:t>
        </w:r>
      </w:ins>
      <w:del w:id="73" w:author="MADT (Mads Thaysen)" w:date="2014-07-07T08:56:00Z">
        <w:r w:rsidR="00A10453" w:rsidRPr="00D344BC" w:rsidDel="00B42164">
          <w:rPr>
            <w:rFonts w:ascii="Arial" w:hAnsi="Arial" w:cs="Arial"/>
          </w:rPr>
          <w:delText>.</w:delText>
        </w:r>
      </w:del>
      <w:r w:rsidR="00A10453" w:rsidRPr="00D344BC">
        <w:rPr>
          <w:rFonts w:ascii="Arial" w:hAnsi="Arial" w:cs="Arial"/>
        </w:rPr>
        <w:t xml:space="preserve"> </w:t>
      </w:r>
      <w:del w:id="74" w:author="MADT (Mads Thaysen)" w:date="2014-07-07T08:33:00Z">
        <w:r w:rsidR="00A10453" w:rsidRPr="00D344BC" w:rsidDel="00FC5C81">
          <w:rPr>
            <w:rFonts w:ascii="Arial" w:hAnsi="Arial" w:cs="Arial"/>
          </w:rPr>
          <w:delText xml:space="preserve">Fermentation </w:delText>
        </w:r>
      </w:del>
      <w:ins w:id="75" w:author="MADT (Mads Thaysen)" w:date="2014-07-07T08:33:00Z">
        <w:r w:rsidR="00FC5C81">
          <w:rPr>
            <w:rFonts w:ascii="Arial" w:hAnsi="Arial" w:cs="Arial"/>
          </w:rPr>
          <w:t xml:space="preserve">The two </w:t>
        </w:r>
      </w:ins>
      <w:del w:id="76" w:author="MADT (Mads Thaysen)" w:date="2014-07-07T08:33:00Z">
        <w:r w:rsidR="00A10453" w:rsidRPr="00D344BC" w:rsidDel="00FC5C81">
          <w:rPr>
            <w:rFonts w:ascii="Arial" w:hAnsi="Arial" w:cs="Arial"/>
          </w:rPr>
          <w:delText>O</w:delText>
        </w:r>
      </w:del>
      <w:ins w:id="77" w:author="MADT (Mads Thaysen)" w:date="2014-07-07T08:33:00Z">
        <w:r w:rsidR="00FC5C81">
          <w:rPr>
            <w:rFonts w:ascii="Arial" w:hAnsi="Arial" w:cs="Arial"/>
          </w:rPr>
          <w:t>o</w:t>
        </w:r>
      </w:ins>
      <w:r w:rsidR="00A10453" w:rsidRPr="00D344BC">
        <w:rPr>
          <w:rFonts w:ascii="Arial" w:hAnsi="Arial" w:cs="Arial"/>
        </w:rPr>
        <w:t xml:space="preserve">ptimization </w:t>
      </w:r>
      <w:ins w:id="78" w:author="MADT (Mads Thaysen)" w:date="2014-07-07T08:33:00Z">
        <w:r w:rsidR="00FC5C81">
          <w:rPr>
            <w:rFonts w:ascii="Arial" w:hAnsi="Arial" w:cs="Arial"/>
          </w:rPr>
          <w:t>departmen</w:t>
        </w:r>
      </w:ins>
      <w:ins w:id="79" w:author="MADT (Mads Thaysen)" w:date="2014-07-07T08:34:00Z">
        <w:r w:rsidR="00FC5C81">
          <w:rPr>
            <w:rFonts w:ascii="Arial" w:hAnsi="Arial" w:cs="Arial"/>
          </w:rPr>
          <w:t>t</w:t>
        </w:r>
      </w:ins>
      <w:ins w:id="80" w:author="MADT (Mads Thaysen)" w:date="2014-07-07T08:33:00Z">
        <w:r w:rsidR="00FC5C81">
          <w:rPr>
            <w:rFonts w:ascii="Arial" w:hAnsi="Arial" w:cs="Arial"/>
          </w:rPr>
          <w:t xml:space="preserve">s </w:t>
        </w:r>
      </w:ins>
      <w:del w:id="81" w:author="MADT (Mads Thaysen)" w:date="2014-07-07T08:34:00Z">
        <w:r w:rsidR="00A10453" w:rsidRPr="00D344BC" w:rsidDel="00FC5C81">
          <w:rPr>
            <w:rFonts w:ascii="Arial" w:hAnsi="Arial" w:cs="Arial"/>
          </w:rPr>
          <w:delText>is</w:delText>
        </w:r>
      </w:del>
      <w:ins w:id="82" w:author="MADT (Mads Thaysen)" w:date="2014-07-07T08:34:00Z">
        <w:r w:rsidR="00FC5C81">
          <w:rPr>
            <w:rFonts w:ascii="Arial" w:hAnsi="Arial" w:cs="Arial"/>
          </w:rPr>
          <w:t>are</w:t>
        </w:r>
      </w:ins>
      <w:ins w:id="83" w:author="Morten Carlsen" w:date="2014-03-24T16:56:00Z">
        <w:r w:rsidR="00E00F85" w:rsidRPr="00D344BC">
          <w:rPr>
            <w:rFonts w:ascii="Arial" w:hAnsi="Arial" w:cs="Arial"/>
          </w:rPr>
          <w:t xml:space="preserve"> part of</w:t>
        </w:r>
      </w:ins>
      <w:ins w:id="84" w:author="Morten Carlsen" w:date="2014-03-24T16:58:00Z">
        <w:r w:rsidR="00E00F85" w:rsidRPr="00D344BC">
          <w:rPr>
            <w:rFonts w:ascii="Arial" w:hAnsi="Arial" w:cs="Arial"/>
          </w:rPr>
          <w:t xml:space="preserve"> a </w:t>
        </w:r>
      </w:ins>
      <w:ins w:id="85" w:author="Morten Carlsen" w:date="2014-03-24T16:56:00Z">
        <w:r w:rsidR="00E00F85" w:rsidRPr="00D344BC">
          <w:rPr>
            <w:rFonts w:ascii="Arial" w:hAnsi="Arial" w:cs="Arial"/>
          </w:rPr>
          <w:t>Global Optimi</w:t>
        </w:r>
      </w:ins>
      <w:ins w:id="86" w:author="Morten Carlsen" w:date="2014-03-24T16:57:00Z">
        <w:r w:rsidR="00E00F85" w:rsidRPr="00D344BC">
          <w:rPr>
            <w:rFonts w:ascii="Arial" w:hAnsi="Arial" w:cs="Arial"/>
          </w:rPr>
          <w:t>zation function with departments in Denmark</w:t>
        </w:r>
        <w:del w:id="87" w:author="MADT (Mads Thaysen)" w:date="2014-07-07T08:56:00Z">
          <w:r w:rsidR="00E00F85" w:rsidRPr="00D344BC" w:rsidDel="00B42164">
            <w:rPr>
              <w:rFonts w:ascii="Arial" w:hAnsi="Arial" w:cs="Arial"/>
            </w:rPr>
            <w:delText>;</w:delText>
          </w:r>
        </w:del>
      </w:ins>
      <w:ins w:id="88" w:author="MADT (Mads Thaysen)" w:date="2014-07-07T08:56:00Z">
        <w:r w:rsidR="00B42164">
          <w:rPr>
            <w:rFonts w:ascii="Arial" w:hAnsi="Arial" w:cs="Arial"/>
          </w:rPr>
          <w:t>,</w:t>
        </w:r>
      </w:ins>
      <w:ins w:id="89" w:author="Morten Carlsen" w:date="2014-03-24T16:57:00Z">
        <w:r w:rsidR="00E00F85" w:rsidRPr="00D344BC">
          <w:rPr>
            <w:rFonts w:ascii="Arial" w:hAnsi="Arial" w:cs="Arial"/>
          </w:rPr>
          <w:t xml:space="preserve"> US and China</w:t>
        </w:r>
      </w:ins>
      <w:r w:rsidR="00A10453" w:rsidRPr="00D344BC">
        <w:rPr>
          <w:rFonts w:ascii="Arial" w:hAnsi="Arial" w:cs="Arial"/>
        </w:rPr>
        <w:t xml:space="preserve"> </w:t>
      </w:r>
      <w:r w:rsidR="00403D93" w:rsidRPr="00D344BC">
        <w:rPr>
          <w:rFonts w:ascii="Arial" w:hAnsi="Arial" w:cs="Arial"/>
        </w:rPr>
        <w:t xml:space="preserve">organized </w:t>
      </w:r>
      <w:ins w:id="90" w:author="Morten Carlsen" w:date="2014-03-24T16:58:00Z">
        <w:r w:rsidR="00E00F85" w:rsidRPr="00D344BC">
          <w:rPr>
            <w:rFonts w:ascii="Arial" w:hAnsi="Arial" w:cs="Arial"/>
          </w:rPr>
          <w:t>in</w:t>
        </w:r>
      </w:ins>
      <w:del w:id="91" w:author="Morten Carlsen" w:date="2014-03-24T16:58:00Z">
        <w:r w:rsidR="00403D93" w:rsidRPr="00D344BC" w:rsidDel="00E00F85">
          <w:rPr>
            <w:rFonts w:ascii="Arial" w:hAnsi="Arial" w:cs="Arial"/>
          </w:rPr>
          <w:delText>under</w:delText>
        </w:r>
      </w:del>
      <w:r w:rsidR="00403D93" w:rsidRPr="00D344BC">
        <w:rPr>
          <w:rFonts w:ascii="Arial" w:hAnsi="Arial" w:cs="Arial"/>
        </w:rPr>
        <w:t xml:space="preserve"> the “Product and Process Development” area</w:t>
      </w:r>
      <w:ins w:id="92" w:author="Morten Carlsen" w:date="2014-03-24T16:59:00Z">
        <w:r w:rsidR="00E00F85" w:rsidRPr="00D344BC">
          <w:rPr>
            <w:rFonts w:ascii="Arial" w:hAnsi="Arial" w:cs="Arial"/>
          </w:rPr>
          <w:t>.</w:t>
        </w:r>
      </w:ins>
      <w:r w:rsidR="00403D93" w:rsidRPr="00D344BC">
        <w:rPr>
          <w:rFonts w:ascii="Arial" w:hAnsi="Arial" w:cs="Arial"/>
        </w:rPr>
        <w:t xml:space="preserve"> </w:t>
      </w:r>
      <w:del w:id="93" w:author="Morten Carlsen" w:date="2014-03-24T16:59:00Z">
        <w:r w:rsidR="00403D93" w:rsidRPr="00D344BC" w:rsidDel="00E00F85">
          <w:rPr>
            <w:rFonts w:ascii="Arial" w:hAnsi="Arial" w:cs="Arial"/>
          </w:rPr>
          <w:delText xml:space="preserve">in </w:delText>
        </w:r>
        <w:r w:rsidR="00A10453" w:rsidRPr="00D344BC" w:rsidDel="00E00F85">
          <w:rPr>
            <w:rFonts w:ascii="Arial" w:hAnsi="Arial" w:cs="Arial"/>
          </w:rPr>
          <w:delText xml:space="preserve">a Global Optimization </w:delText>
        </w:r>
        <w:r w:rsidR="00403D93" w:rsidRPr="00D344BC" w:rsidDel="00E00F85">
          <w:rPr>
            <w:rFonts w:ascii="Arial" w:hAnsi="Arial" w:cs="Arial"/>
          </w:rPr>
          <w:delText>function</w:delText>
        </w:r>
        <w:r w:rsidR="00A10453" w:rsidRPr="00D344BC" w:rsidDel="00E00F85">
          <w:rPr>
            <w:rFonts w:ascii="Arial" w:hAnsi="Arial" w:cs="Arial"/>
          </w:rPr>
          <w:delText>.</w:delText>
        </w:r>
      </w:del>
      <w:ins w:id="94" w:author="Morten Carlsen" w:date="2014-03-24T16:59:00Z">
        <w:del w:id="95" w:author="akga" w:date="2014-03-24T22:01:00Z">
          <w:r w:rsidR="00E00F85" w:rsidRPr="00D344BC" w:rsidDel="00B53F05">
            <w:rPr>
              <w:rFonts w:ascii="Arial" w:hAnsi="Arial" w:cs="Arial"/>
            </w:rPr>
            <w:delText>-</w:delText>
          </w:r>
        </w:del>
      </w:ins>
    </w:p>
    <w:p w14:paraId="05C6AC52" w14:textId="77777777" w:rsidR="00A10453" w:rsidRPr="00D344BC" w:rsidRDefault="00A10453" w:rsidP="00A10453">
      <w:pPr>
        <w:rPr>
          <w:rFonts w:ascii="Arial" w:hAnsi="Arial" w:cs="Arial"/>
        </w:rPr>
      </w:pPr>
    </w:p>
    <w:p w14:paraId="31CD69D5" w14:textId="77777777" w:rsidR="00A10453" w:rsidRPr="00506F35" w:rsidDel="00136A3B" w:rsidRDefault="00A10453" w:rsidP="00A10453">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s>
        <w:ind w:right="-1"/>
        <w:rPr>
          <w:del w:id="96" w:author="akga" w:date="2014-07-03T11:46:00Z"/>
          <w:rFonts w:ascii="Arial" w:hAnsi="Arial" w:cs="Arial"/>
        </w:rPr>
      </w:pPr>
      <w:r w:rsidRPr="00506F35">
        <w:rPr>
          <w:rFonts w:ascii="Arial" w:hAnsi="Arial" w:cs="Arial"/>
        </w:rPr>
        <w:t xml:space="preserve">In </w:t>
      </w:r>
      <w:ins w:id="97" w:author="MADT (Mads Thaysen)" w:date="2014-07-07T08:56:00Z">
        <w:r w:rsidR="00B42164" w:rsidRPr="00506F35">
          <w:rPr>
            <w:rFonts w:ascii="Arial" w:hAnsi="Arial" w:cs="Arial"/>
          </w:rPr>
          <w:t>the two Optimization departments</w:t>
        </w:r>
      </w:ins>
      <w:ins w:id="98" w:author="MADT (Mads Thaysen)" w:date="2014-07-07T08:57:00Z">
        <w:r w:rsidR="00B42164" w:rsidRPr="00506F35">
          <w:rPr>
            <w:rFonts w:ascii="Arial" w:hAnsi="Arial" w:cs="Arial"/>
          </w:rPr>
          <w:t>:</w:t>
        </w:r>
      </w:ins>
      <w:ins w:id="99" w:author="MADT (Mads Thaysen)" w:date="2014-07-07T08:56:00Z">
        <w:r w:rsidR="00B42164" w:rsidRPr="00506F35">
          <w:rPr>
            <w:rFonts w:ascii="Arial" w:hAnsi="Arial" w:cs="Arial"/>
          </w:rPr>
          <w:t xml:space="preserve"> </w:t>
        </w:r>
      </w:ins>
      <w:del w:id="100" w:author="MADT (Mads Thaysen)" w:date="2014-07-07T08:56:00Z">
        <w:r w:rsidRPr="00506F35" w:rsidDel="00B42164">
          <w:rPr>
            <w:rFonts w:ascii="Arial" w:hAnsi="Arial" w:cs="Arial"/>
          </w:rPr>
          <w:delText>Fermentation O</w:delText>
        </w:r>
      </w:del>
      <w:ins w:id="101" w:author="MADT (Mads Thaysen)" w:date="2014-07-07T08:56:00Z">
        <w:r w:rsidR="00B42164" w:rsidRPr="00506F35">
          <w:rPr>
            <w:rFonts w:ascii="Arial" w:hAnsi="Arial" w:cs="Arial"/>
          </w:rPr>
          <w:t>Fermentation O</w:t>
        </w:r>
      </w:ins>
      <w:r w:rsidRPr="00506F35">
        <w:rPr>
          <w:rFonts w:ascii="Arial" w:hAnsi="Arial" w:cs="Arial"/>
        </w:rPr>
        <w:t xml:space="preserve">ptimization </w:t>
      </w:r>
      <w:ins w:id="102" w:author="MADT (Mads Thaysen)" w:date="2014-07-07T08:57:00Z">
        <w:r w:rsidR="00B42164" w:rsidRPr="00506F35">
          <w:rPr>
            <w:rFonts w:ascii="Arial" w:hAnsi="Arial" w:cs="Arial"/>
          </w:rPr>
          <w:t xml:space="preserve">and Downstream Optimization, </w:t>
        </w:r>
      </w:ins>
      <w:r w:rsidRPr="00506F35">
        <w:rPr>
          <w:rFonts w:ascii="Arial" w:hAnsi="Arial" w:cs="Arial"/>
        </w:rPr>
        <w:t xml:space="preserve">we conduct our optimization as projects and focus on team work. </w:t>
      </w:r>
      <w:ins w:id="103" w:author="MADT (Mads Thaysen)" w:date="2014-07-08T08:51:00Z">
        <w:r w:rsidR="00314A0E" w:rsidRPr="00506F35">
          <w:rPr>
            <w:rFonts w:ascii="Arial" w:hAnsi="Arial" w:cs="Arial"/>
          </w:rPr>
          <w:t>The interaction between the two departments is very strong</w:t>
        </w:r>
      </w:ins>
      <w:ins w:id="104" w:author="MADT (Mads Thaysen)" w:date="2014-07-08T08:52:00Z">
        <w:r w:rsidR="00314A0E" w:rsidRPr="00506F35">
          <w:rPr>
            <w:rFonts w:ascii="Arial" w:hAnsi="Arial" w:cs="Arial"/>
          </w:rPr>
          <w:t xml:space="preserve">, using </w:t>
        </w:r>
      </w:ins>
      <w:ins w:id="105" w:author="MADT (Mads Thaysen)" w:date="2014-07-08T08:53:00Z">
        <w:r w:rsidR="001E3A99" w:rsidRPr="00506F35">
          <w:rPr>
            <w:rFonts w:ascii="Arial" w:hAnsi="Arial" w:cs="Arial"/>
          </w:rPr>
          <w:t xml:space="preserve">both </w:t>
        </w:r>
      </w:ins>
      <w:ins w:id="106" w:author="MADT (Mads Thaysen)" w:date="2014-07-08T08:54:00Z">
        <w:r w:rsidR="001E3A99" w:rsidRPr="00506F35">
          <w:rPr>
            <w:rFonts w:ascii="Arial" w:hAnsi="Arial" w:cs="Arial"/>
          </w:rPr>
          <w:t xml:space="preserve">shared </w:t>
        </w:r>
      </w:ins>
      <w:ins w:id="107" w:author="MADT (Mads Thaysen)" w:date="2014-07-08T08:53:00Z">
        <w:r w:rsidR="001E3A99" w:rsidRPr="00506F35">
          <w:rPr>
            <w:rFonts w:ascii="Arial" w:hAnsi="Arial" w:cs="Arial"/>
          </w:rPr>
          <w:t xml:space="preserve">projects and actual job rotations to foster </w:t>
        </w:r>
      </w:ins>
      <w:ins w:id="108" w:author="MADT (Mads Thaysen)" w:date="2014-07-08T08:54:00Z">
        <w:r w:rsidR="001E3A99" w:rsidRPr="00506F35">
          <w:rPr>
            <w:rFonts w:ascii="Arial" w:hAnsi="Arial" w:cs="Arial"/>
          </w:rPr>
          <w:t>cooperation</w:t>
        </w:r>
      </w:ins>
      <w:ins w:id="109" w:author="MADT (Mads Thaysen)" w:date="2014-07-08T08:52:00Z">
        <w:r w:rsidR="00314A0E" w:rsidRPr="00506F35">
          <w:rPr>
            <w:rFonts w:ascii="Arial" w:hAnsi="Arial" w:cs="Arial"/>
          </w:rPr>
          <w:t xml:space="preserve">. </w:t>
        </w:r>
      </w:ins>
      <w:r w:rsidRPr="00506F35">
        <w:rPr>
          <w:rFonts w:ascii="Arial" w:hAnsi="Arial" w:cs="Arial"/>
        </w:rPr>
        <w:t>Our results are created in close collaboration with</w:t>
      </w:r>
      <w:del w:id="110" w:author="MADT (Mads Thaysen)" w:date="2014-07-07T08:57:00Z">
        <w:r w:rsidRPr="00506F35" w:rsidDel="00B42164">
          <w:rPr>
            <w:rFonts w:ascii="Arial" w:hAnsi="Arial" w:cs="Arial"/>
          </w:rPr>
          <w:delText xml:space="preserve"> Downstream Optimization,</w:delText>
        </w:r>
      </w:del>
      <w:r w:rsidRPr="00506F35">
        <w:rPr>
          <w:rFonts w:ascii="Arial" w:hAnsi="Arial" w:cs="Arial"/>
        </w:rPr>
        <w:t xml:space="preserve"> our Development departments and production facilities in Denmark, China, Brazil and USA. </w:t>
      </w:r>
    </w:p>
    <w:p w14:paraId="3061D204" w14:textId="77777777" w:rsidR="00A10453" w:rsidRPr="00506F35" w:rsidDel="00136A3B" w:rsidRDefault="00A10453" w:rsidP="00A10453">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s>
        <w:ind w:right="-1"/>
        <w:rPr>
          <w:del w:id="111" w:author="akga" w:date="2014-07-03T11:46:00Z"/>
          <w:rFonts w:ascii="Arial" w:hAnsi="Arial" w:cs="Arial"/>
        </w:rPr>
      </w:pPr>
    </w:p>
    <w:p w14:paraId="33C2C1CA" w14:textId="77777777" w:rsidR="00A10453" w:rsidRPr="00506F35" w:rsidRDefault="00A10453" w:rsidP="00A10453">
      <w:pPr>
        <w:rPr>
          <w:ins w:id="112" w:author="akga" w:date="2014-07-03T11:47:00Z"/>
          <w:rFonts w:ascii="Arial" w:hAnsi="Arial" w:cs="Arial"/>
        </w:rPr>
      </w:pPr>
      <w:r w:rsidRPr="00506F35">
        <w:rPr>
          <w:rFonts w:ascii="Arial" w:hAnsi="Arial" w:cs="Arial"/>
        </w:rPr>
        <w:t>We typically work on projects of 5-15 months’ duration resulting in significant and value creating process improvements</w:t>
      </w:r>
      <w:ins w:id="113" w:author="MADT (Mads Thaysen)" w:date="2014-07-07T08:58:00Z">
        <w:r w:rsidR="00B42164" w:rsidRPr="00506F35">
          <w:rPr>
            <w:rFonts w:ascii="Arial" w:hAnsi="Arial" w:cs="Arial"/>
          </w:rPr>
          <w:t xml:space="preserve"> such as capacity improvements and yield optimi</w:t>
        </w:r>
      </w:ins>
      <w:ins w:id="114" w:author="MADT (Mads Thaysen)" w:date="2014-07-07T08:59:00Z">
        <w:r w:rsidR="00B42164" w:rsidRPr="00506F35">
          <w:rPr>
            <w:rFonts w:ascii="Arial" w:hAnsi="Arial" w:cs="Arial"/>
          </w:rPr>
          <w:t>z</w:t>
        </w:r>
      </w:ins>
      <w:ins w:id="115" w:author="MADT (Mads Thaysen)" w:date="2014-07-07T08:58:00Z">
        <w:r w:rsidR="00B42164" w:rsidRPr="00506F35">
          <w:rPr>
            <w:rFonts w:ascii="Arial" w:hAnsi="Arial" w:cs="Arial"/>
          </w:rPr>
          <w:t>ations</w:t>
        </w:r>
      </w:ins>
      <w:r w:rsidRPr="00506F35">
        <w:rPr>
          <w:rFonts w:ascii="Arial" w:hAnsi="Arial" w:cs="Arial"/>
        </w:rPr>
        <w:t xml:space="preserve">. We thereby contribute directly to the Novozymes’ bottom line. </w:t>
      </w:r>
    </w:p>
    <w:p w14:paraId="51913028" w14:textId="77777777" w:rsidR="00136A3B" w:rsidRPr="00506F35" w:rsidRDefault="00136A3B" w:rsidP="00A10453">
      <w:pPr>
        <w:rPr>
          <w:ins w:id="116" w:author="akga" w:date="2014-07-03T11:47:00Z"/>
          <w:rFonts w:ascii="Arial" w:hAnsi="Arial" w:cs="Arial"/>
        </w:rPr>
      </w:pPr>
    </w:p>
    <w:p w14:paraId="49F15D33" w14:textId="77777777" w:rsidR="00136A3B" w:rsidRPr="00506F35" w:rsidRDefault="00136A3B" w:rsidP="00A10453">
      <w:pPr>
        <w:rPr>
          <w:rFonts w:ascii="Arial" w:hAnsi="Arial" w:cs="Arial"/>
        </w:rPr>
      </w:pPr>
      <w:ins w:id="117" w:author="akga" w:date="2014-07-03T11:47:00Z">
        <w:r w:rsidRPr="00506F35">
          <w:rPr>
            <w:rFonts w:ascii="Arial" w:hAnsi="Arial" w:cs="Arial"/>
          </w:rPr>
          <w:t>To keep meeting our business targets in a dynamic environment, people development is a focus area in the daily work</w:t>
        </w:r>
      </w:ins>
      <w:ins w:id="118" w:author="MADT (Mads Thaysen)" w:date="2014-07-08T08:26:00Z">
        <w:r w:rsidR="0024693A" w:rsidRPr="00506F35">
          <w:rPr>
            <w:rFonts w:ascii="Arial" w:hAnsi="Arial" w:cs="Arial"/>
          </w:rPr>
          <w:t>.</w:t>
        </w:r>
      </w:ins>
      <w:ins w:id="119" w:author="akga" w:date="2014-07-03T11:48:00Z">
        <w:del w:id="120" w:author="MADT (Mads Thaysen)" w:date="2014-07-08T08:25:00Z">
          <w:r w:rsidRPr="00506F35" w:rsidDel="0024693A">
            <w:rPr>
              <w:rFonts w:ascii="Arial" w:hAnsi="Arial" w:cs="Arial"/>
            </w:rPr>
            <w:delText>.</w:delText>
          </w:r>
        </w:del>
      </w:ins>
    </w:p>
    <w:p w14:paraId="4B91523B" w14:textId="77777777" w:rsidR="00A10453" w:rsidRPr="00506F35" w:rsidRDefault="00A10453" w:rsidP="00A10453">
      <w:pPr>
        <w:rPr>
          <w:rFonts w:ascii="Arial" w:hAnsi="Arial" w:cs="Arial"/>
        </w:rPr>
      </w:pPr>
    </w:p>
    <w:p w14:paraId="210C8012" w14:textId="77777777" w:rsidR="00A10453" w:rsidRPr="00506F35" w:rsidDel="00C445E9" w:rsidRDefault="00A10453" w:rsidP="00A10453">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s>
        <w:ind w:right="-1"/>
        <w:rPr>
          <w:del w:id="121" w:author="akga" w:date="2014-04-03T10:18:00Z"/>
          <w:rStyle w:val="bodytext1"/>
          <w:rFonts w:ascii="Arial" w:hAnsi="Arial" w:cs="Arial"/>
        </w:rPr>
      </w:pPr>
    </w:p>
    <w:p w14:paraId="7799F5D2" w14:textId="77777777" w:rsidR="00A10453" w:rsidRPr="00506F35" w:rsidRDefault="00A10453" w:rsidP="00A10453">
      <w:pPr>
        <w:tabs>
          <w:tab w:val="left" w:pos="-720"/>
          <w:tab w:val="left" w:pos="0"/>
          <w:tab w:val="left" w:pos="1440"/>
          <w:tab w:val="left" w:pos="2160"/>
          <w:tab w:val="left" w:pos="2880"/>
          <w:tab w:val="left" w:pos="3600"/>
          <w:tab w:val="left" w:pos="4320"/>
          <w:tab w:val="left" w:pos="5040"/>
          <w:tab w:val="left" w:pos="5760"/>
          <w:tab w:val="left" w:pos="6480"/>
          <w:tab w:val="left" w:pos="7200"/>
          <w:tab w:val="left" w:pos="7920"/>
        </w:tabs>
        <w:ind w:right="-1"/>
        <w:rPr>
          <w:rStyle w:val="bodytext1"/>
          <w:rFonts w:ascii="Arial" w:hAnsi="Arial" w:cs="Arial"/>
          <w:b/>
          <w:bCs/>
        </w:rPr>
      </w:pPr>
      <w:r w:rsidRPr="00506F35">
        <w:rPr>
          <w:rStyle w:val="bodytext1"/>
          <w:rFonts w:ascii="Arial" w:hAnsi="Arial" w:cs="Arial"/>
          <w:b/>
          <w:bCs/>
        </w:rPr>
        <w:t>Qualifications</w:t>
      </w:r>
    </w:p>
    <w:p w14:paraId="68787DD6" w14:textId="77777777" w:rsidR="00A10453" w:rsidRPr="00506F35" w:rsidRDefault="00A10453" w:rsidP="00A10453">
      <w:pPr>
        <w:widowControl/>
        <w:numPr>
          <w:ilvl w:val="0"/>
          <w:numId w:val="11"/>
        </w:numPr>
        <w:overflowPunct/>
        <w:autoSpaceDE/>
        <w:autoSpaceDN/>
        <w:adjustRightInd/>
        <w:spacing w:before="100" w:beforeAutospacing="1" w:after="100" w:afterAutospacing="1"/>
        <w:textAlignment w:val="auto"/>
        <w:rPr>
          <w:rFonts w:ascii="Arial" w:hAnsi="Arial" w:cs="Arial"/>
        </w:rPr>
      </w:pPr>
      <w:r w:rsidRPr="00506F35">
        <w:rPr>
          <w:rFonts w:ascii="Arial" w:hAnsi="Arial" w:cs="Arial"/>
        </w:rPr>
        <w:t>You hold a M</w:t>
      </w:r>
      <w:ins w:id="122" w:author="rbt" w:date="2014-09-02T10:16:00Z">
        <w:r w:rsidR="00B96517">
          <w:rPr>
            <w:rFonts w:ascii="Arial" w:hAnsi="Arial" w:cs="Arial"/>
          </w:rPr>
          <w:t>.</w:t>
        </w:r>
      </w:ins>
      <w:r w:rsidRPr="00506F35">
        <w:rPr>
          <w:rFonts w:ascii="Arial" w:hAnsi="Arial" w:cs="Arial"/>
        </w:rPr>
        <w:t>Sc</w:t>
      </w:r>
      <w:ins w:id="123" w:author="rbt" w:date="2014-09-02T10:16:00Z">
        <w:r w:rsidR="00B96517">
          <w:rPr>
            <w:rFonts w:ascii="Arial" w:hAnsi="Arial" w:cs="Arial"/>
          </w:rPr>
          <w:t>.</w:t>
        </w:r>
      </w:ins>
      <w:r w:rsidRPr="00506F35">
        <w:rPr>
          <w:rFonts w:ascii="Arial" w:hAnsi="Arial" w:cs="Arial"/>
        </w:rPr>
        <w:t xml:space="preserve"> in chemical engineering or biotechnology, potentially combined with a PhD and/or industrial experience</w:t>
      </w:r>
      <w:ins w:id="124" w:author="akga" w:date="2014-04-05T16:14:00Z">
        <w:r w:rsidR="00A23CDE" w:rsidRPr="00506F35">
          <w:rPr>
            <w:rFonts w:ascii="Arial" w:hAnsi="Arial" w:cs="Arial"/>
          </w:rPr>
          <w:t>.</w:t>
        </w:r>
      </w:ins>
      <w:ins w:id="125" w:author="akga" w:date="2014-07-03T11:54:00Z">
        <w:r w:rsidR="006C553F" w:rsidRPr="00506F35">
          <w:rPr>
            <w:rFonts w:ascii="Arial" w:hAnsi="Arial" w:cs="Arial"/>
          </w:rPr>
          <w:t xml:space="preserve"> Knowledge and interest in equipment is considered an advantage.</w:t>
        </w:r>
      </w:ins>
    </w:p>
    <w:p w14:paraId="71806104" w14:textId="77777777" w:rsidR="00314A0E" w:rsidRPr="00506F35" w:rsidRDefault="00A10453" w:rsidP="000B5DE1">
      <w:pPr>
        <w:widowControl/>
        <w:numPr>
          <w:ilvl w:val="0"/>
          <w:numId w:val="11"/>
        </w:numPr>
        <w:overflowPunct/>
        <w:autoSpaceDE/>
        <w:autoSpaceDN/>
        <w:adjustRightInd/>
        <w:spacing w:before="100" w:beforeAutospacing="1" w:after="100" w:afterAutospacing="1"/>
        <w:textAlignment w:val="auto"/>
        <w:rPr>
          <w:ins w:id="126" w:author="MADT (Mads Thaysen)" w:date="2014-07-08T08:45:00Z"/>
          <w:rFonts w:ascii="Arial" w:hAnsi="Arial" w:cs="Arial"/>
        </w:rPr>
      </w:pPr>
      <w:r w:rsidRPr="00506F35">
        <w:rPr>
          <w:rFonts w:ascii="Arial" w:hAnsi="Arial" w:cs="Arial"/>
        </w:rPr>
        <w:t xml:space="preserve">You are a skilled scientist with </w:t>
      </w:r>
      <w:del w:id="127" w:author="MADT (Mads Thaysen)" w:date="2014-07-07T15:25:00Z">
        <w:r w:rsidRPr="00506F35" w:rsidDel="00622E88">
          <w:rPr>
            <w:rFonts w:ascii="Arial" w:hAnsi="Arial" w:cs="Arial"/>
          </w:rPr>
          <w:delText>an</w:delText>
        </w:r>
      </w:del>
      <w:ins w:id="128" w:author="MADT (Mads Thaysen)" w:date="2014-07-07T15:26:00Z">
        <w:r w:rsidR="00622E88" w:rsidRPr="00506F35">
          <w:rPr>
            <w:rFonts w:ascii="Arial" w:hAnsi="Arial" w:cs="Arial"/>
          </w:rPr>
          <w:t>a</w:t>
        </w:r>
      </w:ins>
      <w:ins w:id="129" w:author="MADT (Mads Thaysen)" w:date="2014-07-07T15:25:00Z">
        <w:r w:rsidR="00622E88" w:rsidRPr="00506F35">
          <w:rPr>
            <w:rFonts w:ascii="Arial" w:hAnsi="Arial" w:cs="Arial"/>
          </w:rPr>
          <w:t xml:space="preserve"> strong</w:t>
        </w:r>
      </w:ins>
      <w:r w:rsidRPr="00506F35">
        <w:rPr>
          <w:rFonts w:ascii="Arial" w:hAnsi="Arial" w:cs="Arial"/>
        </w:rPr>
        <w:t xml:space="preserve"> analytical and creative mind combined with a lot of personal drive</w:t>
      </w:r>
      <w:ins w:id="130" w:author="akga" w:date="2014-04-05T16:14:00Z">
        <w:r w:rsidR="00A23CDE" w:rsidRPr="00506F35">
          <w:rPr>
            <w:rFonts w:ascii="Arial" w:hAnsi="Arial" w:cs="Arial"/>
          </w:rPr>
          <w:t>.</w:t>
        </w:r>
      </w:ins>
    </w:p>
    <w:p w14:paraId="6516D455" w14:textId="77777777" w:rsidR="000B5DE1" w:rsidRPr="00506F35" w:rsidRDefault="00314A0E" w:rsidP="000B5DE1">
      <w:pPr>
        <w:widowControl/>
        <w:numPr>
          <w:ilvl w:val="0"/>
          <w:numId w:val="11"/>
        </w:numPr>
        <w:overflowPunct/>
        <w:autoSpaceDE/>
        <w:autoSpaceDN/>
        <w:adjustRightInd/>
        <w:spacing w:before="100" w:beforeAutospacing="1" w:after="100" w:afterAutospacing="1"/>
        <w:textAlignment w:val="auto"/>
        <w:rPr>
          <w:ins w:id="131" w:author="akga" w:date="2014-07-03T11:53:00Z"/>
          <w:rFonts w:ascii="Arial" w:hAnsi="Arial" w:cs="Arial"/>
        </w:rPr>
      </w:pPr>
      <w:ins w:id="132" w:author="MADT (Mads Thaysen)" w:date="2014-07-08T08:45:00Z">
        <w:r w:rsidRPr="00506F35">
          <w:rPr>
            <w:rFonts w:ascii="Arial" w:hAnsi="Arial" w:cs="Arial"/>
          </w:rPr>
          <w:t xml:space="preserve">You are skilled in </w:t>
        </w:r>
      </w:ins>
      <w:ins w:id="133" w:author="MADT (Mads Thaysen)" w:date="2014-07-08T08:47:00Z">
        <w:r w:rsidRPr="00506F35">
          <w:rPr>
            <w:rFonts w:ascii="Arial" w:hAnsi="Arial" w:cs="Arial"/>
          </w:rPr>
          <w:t xml:space="preserve">collecting and using data </w:t>
        </w:r>
      </w:ins>
      <w:ins w:id="134" w:author="akga" w:date="2014-07-03T11:53:00Z">
        <w:del w:id="135" w:author="MADT (Mads Thaysen)" w:date="2014-07-08T08:47:00Z">
          <w:r w:rsidR="000B5DE1" w:rsidRPr="00506F35" w:rsidDel="00314A0E">
            <w:rPr>
              <w:rFonts w:ascii="Arial" w:hAnsi="Arial" w:cs="Arial"/>
            </w:rPr>
            <w:delText xml:space="preserve"> </w:delText>
          </w:r>
        </w:del>
      </w:ins>
      <w:ins w:id="136" w:author="MADT (Mads Thaysen)" w:date="2014-07-08T08:47:00Z">
        <w:r w:rsidRPr="00506F35">
          <w:rPr>
            <w:rFonts w:ascii="Arial" w:hAnsi="Arial" w:cs="Arial"/>
          </w:rPr>
          <w:t>to drive your investigations, using statistics to summarize your conclusions</w:t>
        </w:r>
      </w:ins>
      <w:ins w:id="137" w:author="MADT (Mads Thaysen)" w:date="2014-07-08T08:48:00Z">
        <w:r w:rsidRPr="00506F35">
          <w:rPr>
            <w:rFonts w:ascii="Arial" w:hAnsi="Arial" w:cs="Arial"/>
          </w:rPr>
          <w:t xml:space="preserve"> (a Six Sigma approach)</w:t>
        </w:r>
      </w:ins>
      <w:ins w:id="138" w:author="MADT (Mads Thaysen)" w:date="2014-07-08T08:49:00Z">
        <w:r w:rsidRPr="00506F35">
          <w:rPr>
            <w:rFonts w:ascii="Arial" w:hAnsi="Arial" w:cs="Arial"/>
          </w:rPr>
          <w:t>.</w:t>
        </w:r>
      </w:ins>
    </w:p>
    <w:p w14:paraId="37DCA0B7" w14:textId="77777777" w:rsidR="00A10453" w:rsidRPr="00506F35" w:rsidDel="000B5DE1" w:rsidRDefault="00A10453">
      <w:pPr>
        <w:widowControl/>
        <w:overflowPunct/>
        <w:autoSpaceDE/>
        <w:autoSpaceDN/>
        <w:adjustRightInd/>
        <w:spacing w:before="100" w:beforeAutospacing="1" w:after="100" w:afterAutospacing="1"/>
        <w:ind w:left="360"/>
        <w:textAlignment w:val="auto"/>
        <w:rPr>
          <w:del w:id="139" w:author="akga" w:date="2014-07-03T11:53:00Z"/>
          <w:rFonts w:ascii="Arial" w:hAnsi="Arial" w:cs="Arial"/>
        </w:rPr>
        <w:pPrChange w:id="140" w:author="akga" w:date="2014-07-03T11:53:00Z">
          <w:pPr>
            <w:widowControl/>
            <w:numPr>
              <w:numId w:val="11"/>
            </w:numPr>
            <w:tabs>
              <w:tab w:val="num" w:pos="720"/>
            </w:tabs>
            <w:overflowPunct/>
            <w:autoSpaceDE/>
            <w:autoSpaceDN/>
            <w:adjustRightInd/>
            <w:spacing w:before="100" w:beforeAutospacing="1" w:after="100" w:afterAutospacing="1"/>
            <w:ind w:left="720" w:hanging="360"/>
            <w:textAlignment w:val="auto"/>
          </w:pPr>
        </w:pPrChange>
      </w:pPr>
    </w:p>
    <w:p w14:paraId="260E4C2C" w14:textId="77777777" w:rsidR="00A10453" w:rsidRPr="00506F35" w:rsidRDefault="00A10453" w:rsidP="00A10453">
      <w:pPr>
        <w:widowControl/>
        <w:numPr>
          <w:ilvl w:val="0"/>
          <w:numId w:val="11"/>
        </w:numPr>
        <w:overflowPunct/>
        <w:autoSpaceDE/>
        <w:autoSpaceDN/>
        <w:adjustRightInd/>
        <w:spacing w:before="100" w:beforeAutospacing="1" w:after="100" w:afterAutospacing="1"/>
        <w:textAlignment w:val="auto"/>
        <w:rPr>
          <w:rFonts w:ascii="Arial" w:hAnsi="Arial" w:cs="Arial"/>
        </w:rPr>
      </w:pPr>
      <w:r w:rsidRPr="00506F35">
        <w:rPr>
          <w:rFonts w:ascii="Arial" w:hAnsi="Arial" w:cs="Arial"/>
        </w:rPr>
        <w:t>You thrive in an informal and dynamic environment and want to make a difference in your daily work</w:t>
      </w:r>
      <w:ins w:id="141" w:author="akga" w:date="2014-04-05T16:14:00Z">
        <w:r w:rsidR="00A23CDE" w:rsidRPr="00506F35">
          <w:rPr>
            <w:rFonts w:ascii="Arial" w:hAnsi="Arial" w:cs="Arial"/>
          </w:rPr>
          <w:t>.</w:t>
        </w:r>
      </w:ins>
    </w:p>
    <w:p w14:paraId="0D8CF699" w14:textId="77777777" w:rsidR="00A10453" w:rsidRPr="00506F35" w:rsidRDefault="00A10453" w:rsidP="00A10453">
      <w:pPr>
        <w:widowControl/>
        <w:numPr>
          <w:ilvl w:val="0"/>
          <w:numId w:val="11"/>
        </w:numPr>
        <w:overflowPunct/>
        <w:autoSpaceDE/>
        <w:autoSpaceDN/>
        <w:adjustRightInd/>
        <w:spacing w:before="100" w:beforeAutospacing="1" w:after="100" w:afterAutospacing="1"/>
        <w:textAlignment w:val="auto"/>
        <w:rPr>
          <w:rFonts w:ascii="Arial" w:hAnsi="Arial" w:cs="Arial"/>
        </w:rPr>
      </w:pPr>
      <w:r w:rsidRPr="00506F35">
        <w:rPr>
          <w:rFonts w:ascii="Arial" w:hAnsi="Arial" w:cs="Arial"/>
        </w:rPr>
        <w:t>You have a sense of urgency – and can balance the scientific approach in optimization with business understanding</w:t>
      </w:r>
      <w:ins w:id="142" w:author="akga" w:date="2014-04-05T16:14:00Z">
        <w:r w:rsidR="00A23CDE" w:rsidRPr="00506F35">
          <w:rPr>
            <w:rFonts w:ascii="Arial" w:hAnsi="Arial" w:cs="Arial"/>
          </w:rPr>
          <w:t>.</w:t>
        </w:r>
      </w:ins>
    </w:p>
    <w:p w14:paraId="73DD116A" w14:textId="77777777" w:rsidR="00A10453" w:rsidRPr="00506F35" w:rsidRDefault="00A10453" w:rsidP="00A10453">
      <w:pPr>
        <w:widowControl/>
        <w:numPr>
          <w:ilvl w:val="0"/>
          <w:numId w:val="11"/>
        </w:numPr>
        <w:overflowPunct/>
        <w:autoSpaceDE/>
        <w:autoSpaceDN/>
        <w:adjustRightInd/>
        <w:spacing w:before="100" w:beforeAutospacing="1" w:after="100" w:afterAutospacing="1"/>
        <w:textAlignment w:val="auto"/>
        <w:rPr>
          <w:ins w:id="143" w:author="akga" w:date="2014-04-05T16:11:00Z"/>
          <w:rFonts w:ascii="Arial" w:hAnsi="Arial" w:cs="Arial"/>
        </w:rPr>
      </w:pPr>
      <w:r w:rsidRPr="00506F35">
        <w:rPr>
          <w:rFonts w:ascii="Arial" w:hAnsi="Arial" w:cs="Arial"/>
        </w:rPr>
        <w:t xml:space="preserve">Strong </w:t>
      </w:r>
      <w:ins w:id="144" w:author="akga" w:date="2014-04-05T16:11:00Z">
        <w:r w:rsidR="00A23CDE" w:rsidRPr="00506F35">
          <w:rPr>
            <w:rFonts w:ascii="Arial" w:hAnsi="Arial" w:cs="Arial"/>
          </w:rPr>
          <w:t xml:space="preserve">networking and </w:t>
        </w:r>
      </w:ins>
      <w:r w:rsidRPr="00506F35">
        <w:rPr>
          <w:rFonts w:ascii="Arial" w:hAnsi="Arial" w:cs="Arial"/>
        </w:rPr>
        <w:t>team skills since interaction with process operators on shift, laboratory technicians, and scientists located globally are an important part of the job</w:t>
      </w:r>
      <w:ins w:id="145" w:author="akga" w:date="2014-04-05T16:11:00Z">
        <w:r w:rsidR="00A23CDE" w:rsidRPr="00506F35">
          <w:rPr>
            <w:rFonts w:ascii="Arial" w:hAnsi="Arial" w:cs="Arial"/>
          </w:rPr>
          <w:t>.</w:t>
        </w:r>
      </w:ins>
    </w:p>
    <w:p w14:paraId="02F1F471" w14:textId="77777777" w:rsidR="00A23CDE" w:rsidRPr="00506F35" w:rsidRDefault="00A23CDE" w:rsidP="00A10453">
      <w:pPr>
        <w:widowControl/>
        <w:numPr>
          <w:ilvl w:val="0"/>
          <w:numId w:val="11"/>
        </w:numPr>
        <w:overflowPunct/>
        <w:autoSpaceDE/>
        <w:autoSpaceDN/>
        <w:adjustRightInd/>
        <w:spacing w:before="100" w:beforeAutospacing="1" w:after="100" w:afterAutospacing="1"/>
        <w:textAlignment w:val="auto"/>
        <w:rPr>
          <w:rFonts w:ascii="Arial" w:hAnsi="Arial" w:cs="Arial"/>
        </w:rPr>
      </w:pPr>
      <w:ins w:id="146" w:author="akga" w:date="2014-04-05T16:12:00Z">
        <w:r w:rsidRPr="00506F35">
          <w:rPr>
            <w:rFonts w:ascii="Arial" w:hAnsi="Arial" w:cs="Arial"/>
          </w:rPr>
          <w:t xml:space="preserve">You have a structured approach </w:t>
        </w:r>
      </w:ins>
      <w:ins w:id="147" w:author="akga" w:date="2014-04-05T16:15:00Z">
        <w:r w:rsidRPr="00506F35">
          <w:rPr>
            <w:rFonts w:ascii="Arial" w:hAnsi="Arial" w:cs="Arial"/>
          </w:rPr>
          <w:t>in</w:t>
        </w:r>
      </w:ins>
      <w:ins w:id="148" w:author="akga" w:date="2014-04-05T16:12:00Z">
        <w:r w:rsidRPr="00506F35">
          <w:rPr>
            <w:rFonts w:ascii="Arial" w:hAnsi="Arial" w:cs="Arial"/>
          </w:rPr>
          <w:t xml:space="preserve"> your </w:t>
        </w:r>
      </w:ins>
      <w:ins w:id="149" w:author="MADT (Mads Thaysen)" w:date="2014-07-08T08:49:00Z">
        <w:r w:rsidR="00314A0E" w:rsidRPr="00506F35">
          <w:rPr>
            <w:rFonts w:ascii="Arial" w:hAnsi="Arial" w:cs="Arial"/>
          </w:rPr>
          <w:t xml:space="preserve">daily </w:t>
        </w:r>
      </w:ins>
      <w:ins w:id="150" w:author="akga" w:date="2014-04-05T16:12:00Z">
        <w:del w:id="151" w:author="rbt" w:date="2014-09-02T10:18:00Z">
          <w:r w:rsidRPr="00506F35" w:rsidDel="00B96517">
            <w:rPr>
              <w:rFonts w:ascii="Arial" w:hAnsi="Arial" w:cs="Arial"/>
            </w:rPr>
            <w:delText>work,</w:delText>
          </w:r>
        </w:del>
      </w:ins>
      <w:ins w:id="152" w:author="rbt" w:date="2014-09-02T10:18:00Z">
        <w:r w:rsidR="00B96517" w:rsidRPr="00506F35">
          <w:rPr>
            <w:rFonts w:ascii="Arial" w:hAnsi="Arial" w:cs="Arial"/>
          </w:rPr>
          <w:t>work;</w:t>
        </w:r>
      </w:ins>
      <w:ins w:id="153" w:author="akga" w:date="2014-04-05T16:12:00Z">
        <w:r w:rsidRPr="00506F35">
          <w:rPr>
            <w:rFonts w:ascii="Arial" w:hAnsi="Arial" w:cs="Arial"/>
          </w:rPr>
          <w:t xml:space="preserve"> you </w:t>
        </w:r>
      </w:ins>
      <w:ins w:id="154" w:author="akga" w:date="2014-04-05T16:13:00Z">
        <w:r w:rsidRPr="00506F35">
          <w:rPr>
            <w:rFonts w:ascii="Arial" w:hAnsi="Arial" w:cs="Arial"/>
          </w:rPr>
          <w:t xml:space="preserve">are capable of </w:t>
        </w:r>
      </w:ins>
      <w:ins w:id="155" w:author="akga" w:date="2014-04-05T16:12:00Z">
        <w:r w:rsidRPr="00506F35">
          <w:rPr>
            <w:rFonts w:ascii="Arial" w:hAnsi="Arial" w:cs="Arial"/>
          </w:rPr>
          <w:t>keep</w:t>
        </w:r>
      </w:ins>
      <w:ins w:id="156" w:author="akga" w:date="2014-04-05T16:13:00Z">
        <w:r w:rsidRPr="00506F35">
          <w:rPr>
            <w:rFonts w:ascii="Arial" w:hAnsi="Arial" w:cs="Arial"/>
          </w:rPr>
          <w:t>ing</w:t>
        </w:r>
      </w:ins>
      <w:ins w:id="157" w:author="akga" w:date="2014-04-05T16:12:00Z">
        <w:r w:rsidRPr="00506F35">
          <w:rPr>
            <w:rFonts w:ascii="Arial" w:hAnsi="Arial" w:cs="Arial"/>
          </w:rPr>
          <w:t xml:space="preserve"> overview in a</w:t>
        </w:r>
      </w:ins>
      <w:ins w:id="158" w:author="akga" w:date="2014-04-05T16:13:00Z">
        <w:r w:rsidRPr="00506F35">
          <w:rPr>
            <w:rFonts w:ascii="Arial" w:hAnsi="Arial" w:cs="Arial"/>
          </w:rPr>
          <w:t xml:space="preserve">n environment where </w:t>
        </w:r>
      </w:ins>
      <w:ins w:id="159" w:author="akga" w:date="2014-04-05T16:12:00Z">
        <w:r w:rsidRPr="00506F35">
          <w:rPr>
            <w:rFonts w:ascii="Arial" w:hAnsi="Arial" w:cs="Arial"/>
          </w:rPr>
          <w:t xml:space="preserve">changes are an integrated part of the daily </w:t>
        </w:r>
      </w:ins>
      <w:ins w:id="160" w:author="akga" w:date="2014-04-05T16:14:00Z">
        <w:r w:rsidRPr="00506F35">
          <w:rPr>
            <w:rFonts w:ascii="Arial" w:hAnsi="Arial" w:cs="Arial"/>
          </w:rPr>
          <w:t>work.</w:t>
        </w:r>
      </w:ins>
    </w:p>
    <w:p w14:paraId="173B39F1" w14:textId="77777777" w:rsidR="00A10453" w:rsidRPr="00506F35" w:rsidRDefault="00A10453" w:rsidP="00A10453">
      <w:pPr>
        <w:widowControl/>
        <w:numPr>
          <w:ilvl w:val="0"/>
          <w:numId w:val="11"/>
        </w:numPr>
        <w:overflowPunct/>
        <w:autoSpaceDE/>
        <w:autoSpaceDN/>
        <w:adjustRightInd/>
        <w:spacing w:before="100" w:beforeAutospacing="1" w:after="100" w:afterAutospacing="1"/>
        <w:textAlignment w:val="auto"/>
        <w:rPr>
          <w:rFonts w:ascii="Arial" w:hAnsi="Arial" w:cs="Arial"/>
        </w:rPr>
      </w:pPr>
      <w:r w:rsidRPr="00506F35">
        <w:rPr>
          <w:rFonts w:ascii="Arial" w:hAnsi="Arial" w:cs="Arial"/>
        </w:rPr>
        <w:t>Excellent English oral and written communication skills</w:t>
      </w:r>
    </w:p>
    <w:p w14:paraId="562A9071" w14:textId="77777777" w:rsidR="00A10453" w:rsidRPr="00506F35" w:rsidRDefault="00A10453" w:rsidP="00A10453">
      <w:pPr>
        <w:widowControl/>
        <w:numPr>
          <w:ilvl w:val="0"/>
          <w:numId w:val="11"/>
        </w:numPr>
        <w:overflowPunct/>
        <w:autoSpaceDE/>
        <w:autoSpaceDN/>
        <w:adjustRightInd/>
        <w:spacing w:before="100" w:beforeAutospacing="1" w:after="100" w:afterAutospacing="1"/>
        <w:textAlignment w:val="auto"/>
        <w:rPr>
          <w:rFonts w:ascii="Arial" w:hAnsi="Arial" w:cs="Arial"/>
        </w:rPr>
      </w:pPr>
      <w:r w:rsidRPr="00506F35">
        <w:rPr>
          <w:rFonts w:ascii="Arial" w:hAnsi="Arial" w:cs="Arial"/>
        </w:rPr>
        <w:t xml:space="preserve">If Danish is not your own language, you </w:t>
      </w:r>
      <w:r w:rsidR="00403D93" w:rsidRPr="00506F35">
        <w:rPr>
          <w:rFonts w:ascii="Arial" w:hAnsi="Arial" w:cs="Arial"/>
        </w:rPr>
        <w:t>are</w:t>
      </w:r>
      <w:r w:rsidRPr="00506F35">
        <w:rPr>
          <w:rFonts w:ascii="Arial" w:hAnsi="Arial" w:cs="Arial"/>
        </w:rPr>
        <w:t xml:space="preserve"> ready to learn Danish.</w:t>
      </w:r>
    </w:p>
    <w:p w14:paraId="39F4313E" w14:textId="77777777" w:rsidR="00A10453" w:rsidRPr="00506F35" w:rsidRDefault="00A10453" w:rsidP="00A10453">
      <w:pPr>
        <w:rPr>
          <w:rFonts w:ascii="Arial" w:eastAsiaTheme="minorHAnsi" w:hAnsi="Arial" w:cs="Arial"/>
        </w:rPr>
      </w:pPr>
      <w:r w:rsidRPr="00506F35">
        <w:rPr>
          <w:rFonts w:ascii="Arial" w:hAnsi="Arial" w:cs="Arial"/>
          <w:b/>
          <w:bCs/>
        </w:rPr>
        <w:t>Challenges</w:t>
      </w:r>
    </w:p>
    <w:p w14:paraId="6811EA78" w14:textId="77777777" w:rsidR="00A10453" w:rsidRPr="00506F35" w:rsidRDefault="00A10453" w:rsidP="00A10453">
      <w:pPr>
        <w:rPr>
          <w:rFonts w:ascii="Arial" w:hAnsi="Arial" w:cs="Arial"/>
        </w:rPr>
      </w:pPr>
      <w:r w:rsidRPr="00506F35">
        <w:rPr>
          <w:rFonts w:ascii="Arial" w:hAnsi="Arial" w:cs="Arial"/>
        </w:rPr>
        <w:t xml:space="preserve">Your main challenges will be to optimize processes based on scientific knowledge, </w:t>
      </w:r>
      <w:ins w:id="161" w:author="MADT (Mads Thaysen)" w:date="2014-07-08T08:44:00Z">
        <w:r w:rsidR="00314A0E" w:rsidRPr="00506F35">
          <w:rPr>
            <w:rFonts w:ascii="Arial" w:hAnsi="Arial" w:cs="Arial"/>
          </w:rPr>
          <w:t xml:space="preserve">process data and experiences, </w:t>
        </w:r>
      </w:ins>
      <w:r w:rsidRPr="00506F35">
        <w:rPr>
          <w:rFonts w:ascii="Arial" w:hAnsi="Arial" w:cs="Arial"/>
        </w:rPr>
        <w:t xml:space="preserve">lab investigations and production trials. The optimization efforts must be balanced with business targets, which requires cross functional business understanding. </w:t>
      </w:r>
    </w:p>
    <w:p w14:paraId="125CDA5C" w14:textId="77777777" w:rsidR="00A10453" w:rsidRPr="00506F35" w:rsidRDefault="00A10453" w:rsidP="00A10453">
      <w:pPr>
        <w:pStyle w:val="ListParagraph"/>
        <w:rPr>
          <w:rFonts w:ascii="Arial" w:hAnsi="Arial" w:cs="Arial"/>
        </w:rPr>
      </w:pPr>
    </w:p>
    <w:p w14:paraId="0F31A9F5" w14:textId="77777777" w:rsidR="00A10453" w:rsidRPr="00506F35" w:rsidRDefault="00A10453" w:rsidP="00A10453">
      <w:pPr>
        <w:rPr>
          <w:rFonts w:ascii="Arial" w:hAnsi="Arial" w:cs="Arial"/>
        </w:rPr>
      </w:pPr>
      <w:r w:rsidRPr="00506F35">
        <w:rPr>
          <w:rFonts w:ascii="Arial" w:hAnsi="Arial" w:cs="Arial"/>
        </w:rPr>
        <w:lastRenderedPageBreak/>
        <w:t xml:space="preserve">You will be participating in and leading different projects following a project model inspired by Six Sigma. </w:t>
      </w:r>
    </w:p>
    <w:p w14:paraId="7F51C7C2" w14:textId="77777777" w:rsidR="00B51D4B" w:rsidRPr="00506F35" w:rsidDel="00B53F05" w:rsidRDefault="00B51D4B" w:rsidP="00B51D4B">
      <w:pPr>
        <w:widowControl/>
        <w:overflowPunct/>
        <w:autoSpaceDE/>
        <w:autoSpaceDN/>
        <w:adjustRightInd/>
        <w:spacing w:before="100" w:beforeAutospacing="1" w:after="100" w:afterAutospacing="1"/>
        <w:textAlignment w:val="auto"/>
        <w:rPr>
          <w:del w:id="162" w:author="akga" w:date="2014-03-24T22:01:00Z"/>
          <w:rFonts w:ascii="Arial" w:hAnsi="Arial" w:cs="Arial"/>
          <w:b/>
          <w:bCs/>
        </w:rPr>
      </w:pPr>
      <w:r w:rsidRPr="00506F35">
        <w:rPr>
          <w:rFonts w:ascii="Arial" w:hAnsi="Arial" w:cs="Arial"/>
          <w:b/>
          <w:bCs/>
        </w:rPr>
        <w:t>Rethink tomorrow</w:t>
      </w:r>
    </w:p>
    <w:p w14:paraId="7F6960AC" w14:textId="77777777" w:rsidR="00B53F05" w:rsidRPr="00506F35" w:rsidRDefault="00B53F05" w:rsidP="00B51D4B">
      <w:pPr>
        <w:widowControl/>
        <w:overflowPunct/>
        <w:autoSpaceDE/>
        <w:autoSpaceDN/>
        <w:adjustRightInd/>
        <w:spacing w:before="100" w:beforeAutospacing="1" w:after="100" w:afterAutospacing="1"/>
        <w:textAlignment w:val="auto"/>
        <w:rPr>
          <w:ins w:id="163" w:author="akga" w:date="2014-03-24T22:01:00Z"/>
          <w:rFonts w:ascii="Arial" w:hAnsi="Arial" w:cs="Arial"/>
        </w:rPr>
      </w:pPr>
    </w:p>
    <w:p w14:paraId="08AEA8CA" w14:textId="77777777" w:rsidR="00B51D4B" w:rsidRPr="00506F35" w:rsidRDefault="00B51D4B" w:rsidP="00B51D4B">
      <w:pPr>
        <w:widowControl/>
        <w:overflowPunct/>
        <w:autoSpaceDE/>
        <w:autoSpaceDN/>
        <w:adjustRightInd/>
        <w:spacing w:before="100" w:beforeAutospacing="1" w:after="100" w:afterAutospacing="1"/>
        <w:textAlignment w:val="auto"/>
        <w:rPr>
          <w:rFonts w:ascii="Arial" w:hAnsi="Arial" w:cs="Arial"/>
        </w:rPr>
      </w:pPr>
      <w:r w:rsidRPr="00506F35">
        <w:rPr>
          <w:rFonts w:ascii="Arial" w:hAnsi="Arial" w:cs="Arial"/>
        </w:rPr>
        <w:t xml:space="preserve">Novozymes is the world leader in </w:t>
      </w:r>
      <w:proofErr w:type="spellStart"/>
      <w:r w:rsidRPr="00506F35">
        <w:rPr>
          <w:rFonts w:ascii="Arial" w:hAnsi="Arial" w:cs="Arial"/>
        </w:rPr>
        <w:t>bioinnovation</w:t>
      </w:r>
      <w:proofErr w:type="spellEnd"/>
      <w:r w:rsidRPr="00506F35">
        <w:rPr>
          <w:rFonts w:ascii="Arial" w:hAnsi="Arial" w:cs="Arial"/>
        </w:rPr>
        <w:t xml:space="preserve">. Together with customers across a broad array of industries we create tomorrow’s industrial </w:t>
      </w:r>
      <w:proofErr w:type="spellStart"/>
      <w:r w:rsidRPr="00506F35">
        <w:rPr>
          <w:rFonts w:ascii="Arial" w:hAnsi="Arial" w:cs="Arial"/>
        </w:rPr>
        <w:t>biosolutions</w:t>
      </w:r>
      <w:proofErr w:type="spellEnd"/>
      <w:r w:rsidRPr="00506F35">
        <w:rPr>
          <w:rFonts w:ascii="Arial" w:hAnsi="Arial" w:cs="Arial"/>
        </w:rPr>
        <w:t xml:space="preserve">, improving our customers' business and the use of our planet's resources. With over 700 products used in 130 countries, </w:t>
      </w:r>
      <w:proofErr w:type="spellStart"/>
      <w:r w:rsidRPr="00506F35">
        <w:rPr>
          <w:rFonts w:ascii="Arial" w:hAnsi="Arial" w:cs="Arial"/>
        </w:rPr>
        <w:t>Novozymes</w:t>
      </w:r>
      <w:proofErr w:type="spellEnd"/>
      <w:r w:rsidRPr="00506F35">
        <w:rPr>
          <w:rFonts w:ascii="Arial" w:hAnsi="Arial" w:cs="Arial"/>
        </w:rPr>
        <w:t xml:space="preserve">’ </w:t>
      </w:r>
      <w:proofErr w:type="spellStart"/>
      <w:r w:rsidRPr="00506F35">
        <w:rPr>
          <w:rFonts w:ascii="Arial" w:hAnsi="Arial" w:cs="Arial"/>
        </w:rPr>
        <w:t>bioinnovations</w:t>
      </w:r>
      <w:proofErr w:type="spellEnd"/>
      <w:r w:rsidRPr="00506F35">
        <w:rPr>
          <w:rFonts w:ascii="Arial" w:hAnsi="Arial" w:cs="Arial"/>
        </w:rPr>
        <w:t xml:space="preserve"> improve industrial performance and safeguard the world’s resources by offering superior and sustainable solutions for tomorrow’s ever-changing marketplace.</w:t>
      </w:r>
    </w:p>
    <w:p w14:paraId="2F8DFC11" w14:textId="77777777" w:rsidR="006C4CAD" w:rsidRPr="00506F35" w:rsidRDefault="006C4CAD" w:rsidP="006C4CAD">
      <w:pPr>
        <w:widowControl/>
        <w:overflowPunct/>
        <w:spacing w:before="100" w:after="100"/>
        <w:textAlignment w:val="auto"/>
        <w:rPr>
          <w:rFonts w:ascii="Arial" w:hAnsi="Arial" w:cs="Arial"/>
          <w:b/>
          <w:bCs/>
          <w:lang w:eastAsia="da-DK"/>
          <w:rPrChange w:id="164" w:author="akga" w:date="2014-07-08T20:01:00Z">
            <w:rPr>
              <w:rFonts w:ascii="Arial" w:hAnsi="Arial" w:cs="Arial"/>
              <w:b/>
              <w:bCs/>
              <w:color w:val="000000"/>
              <w:lang w:eastAsia="da-DK"/>
            </w:rPr>
          </w:rPrChange>
        </w:rPr>
      </w:pPr>
      <w:r w:rsidRPr="00506F35">
        <w:rPr>
          <w:rFonts w:ascii="Arial" w:hAnsi="Arial" w:cs="Arial"/>
          <w:b/>
          <w:bCs/>
          <w:lang w:eastAsia="da-DK"/>
          <w:rPrChange w:id="165" w:author="akga" w:date="2014-07-08T20:01:00Z">
            <w:rPr>
              <w:rFonts w:ascii="Arial" w:hAnsi="Arial" w:cs="Arial"/>
              <w:b/>
              <w:bCs/>
              <w:color w:val="000000"/>
              <w:lang w:eastAsia="da-DK"/>
            </w:rPr>
          </w:rPrChange>
        </w:rPr>
        <w:t>Contact</w:t>
      </w:r>
    </w:p>
    <w:p w14:paraId="750BD1DE" w14:textId="77777777" w:rsidR="00A57A1D" w:rsidRPr="00506F35" w:rsidDel="00B96517" w:rsidRDefault="00053B2B" w:rsidP="006C4CAD">
      <w:pPr>
        <w:pStyle w:val="Heading1"/>
        <w:rPr>
          <w:del w:id="166" w:author="rbt" w:date="2014-09-02T10:11:00Z"/>
          <w:rStyle w:val="bodytext1"/>
          <w:rFonts w:ascii="Arial" w:hAnsi="Arial" w:cs="Arial"/>
          <w:b w:val="0"/>
          <w:lang w:val="en-US"/>
          <w:rPrChange w:id="167" w:author="akga" w:date="2014-07-08T20:01:00Z">
            <w:rPr>
              <w:del w:id="168" w:author="rbt" w:date="2014-09-02T10:11:00Z"/>
              <w:rStyle w:val="bodytext1"/>
              <w:rFonts w:ascii="Arial" w:hAnsi="Arial"/>
              <w:b w:val="0"/>
              <w:bCs w:val="0"/>
              <w:kern w:val="0"/>
              <w:lang w:val="en-US" w:eastAsia="en-US"/>
            </w:rPr>
          </w:rPrChange>
        </w:rPr>
      </w:pPr>
      <w:del w:id="169" w:author="rbt" w:date="2014-09-02T10:11:00Z">
        <w:r w:rsidRPr="00E03684" w:rsidDel="00B96517">
          <w:rPr>
            <w:rStyle w:val="bodytext1"/>
            <w:rFonts w:ascii="Arial" w:hAnsi="Arial" w:cs="Arial"/>
          </w:rPr>
          <w:delText xml:space="preserve">Head of </w:delText>
        </w:r>
        <w:r w:rsidR="003E6760" w:rsidRPr="00E03684" w:rsidDel="00B96517">
          <w:rPr>
            <w:rStyle w:val="bodytext1"/>
            <w:rFonts w:ascii="Arial" w:hAnsi="Arial" w:cs="Arial"/>
          </w:rPr>
          <w:delText>Fermentation</w:delText>
        </w:r>
        <w:r w:rsidRPr="00506F35" w:rsidDel="00B96517">
          <w:rPr>
            <w:rStyle w:val="bodytext1"/>
            <w:rFonts w:ascii="Arial" w:hAnsi="Arial" w:cs="Arial"/>
            <w:rPrChange w:id="170" w:author="akga" w:date="2014-07-08T20:01:00Z">
              <w:rPr>
                <w:rStyle w:val="bodytext1"/>
                <w:rFonts w:ascii="Arial" w:hAnsi="Arial"/>
              </w:rPr>
            </w:rPrChange>
          </w:rPr>
          <w:delText xml:space="preserve"> Optimization</w:delText>
        </w:r>
        <w:r w:rsidR="006C4CAD" w:rsidRPr="00506F35" w:rsidDel="00B96517">
          <w:rPr>
            <w:rStyle w:val="bodytext1"/>
            <w:rFonts w:ascii="Arial" w:hAnsi="Arial" w:cs="Arial"/>
            <w:rPrChange w:id="171" w:author="akga" w:date="2014-07-08T20:01:00Z">
              <w:rPr>
                <w:rStyle w:val="bodytext1"/>
                <w:rFonts w:ascii="Arial" w:hAnsi="Arial"/>
              </w:rPr>
            </w:rPrChange>
          </w:rPr>
          <w:delText xml:space="preserve"> Department, </w:delText>
        </w:r>
        <w:r w:rsidR="003E6760" w:rsidRPr="00506F35" w:rsidDel="00B96517">
          <w:rPr>
            <w:rStyle w:val="bodytext1"/>
            <w:rFonts w:ascii="Arial" w:hAnsi="Arial" w:cs="Arial"/>
            <w:rPrChange w:id="172" w:author="akga" w:date="2014-07-08T20:01:00Z">
              <w:rPr>
                <w:rStyle w:val="bodytext1"/>
                <w:rFonts w:ascii="Arial" w:hAnsi="Arial"/>
              </w:rPr>
            </w:rPrChange>
          </w:rPr>
          <w:delText xml:space="preserve">Senior Manager, </w:delText>
        </w:r>
        <w:r w:rsidR="00B558EE" w:rsidRPr="00506F35" w:rsidDel="00B96517">
          <w:rPr>
            <w:rStyle w:val="bodytext1"/>
            <w:rFonts w:ascii="Arial" w:hAnsi="Arial" w:cs="Arial"/>
            <w:rPrChange w:id="173" w:author="akga" w:date="2014-07-08T20:01:00Z">
              <w:rPr>
                <w:rStyle w:val="bodytext1"/>
                <w:rFonts w:ascii="Arial" w:hAnsi="Arial"/>
              </w:rPr>
            </w:rPrChange>
          </w:rPr>
          <w:delText>Annika Knøsgaard Mogensen</w:delText>
        </w:r>
        <w:r w:rsidR="00327262" w:rsidRPr="00506F35" w:rsidDel="00B96517">
          <w:rPr>
            <w:rStyle w:val="bodytext1"/>
            <w:rFonts w:ascii="Arial" w:hAnsi="Arial" w:cs="Arial"/>
            <w:rPrChange w:id="174" w:author="akga" w:date="2014-07-08T20:01:00Z">
              <w:rPr>
                <w:rStyle w:val="bodytext1"/>
                <w:rFonts w:ascii="Arial" w:hAnsi="Arial"/>
              </w:rPr>
            </w:rPrChange>
          </w:rPr>
          <w:delText xml:space="preserve"> </w:delText>
        </w:r>
        <w:r w:rsidRPr="00506F35" w:rsidDel="00B96517">
          <w:rPr>
            <w:rStyle w:val="bodytext1"/>
            <w:rFonts w:ascii="Arial" w:hAnsi="Arial" w:cs="Arial"/>
            <w:rPrChange w:id="175" w:author="akga" w:date="2014-07-08T20:01:00Z">
              <w:rPr>
                <w:rStyle w:val="bodytext1"/>
                <w:rFonts w:ascii="Arial" w:hAnsi="Arial"/>
              </w:rPr>
            </w:rPrChange>
          </w:rPr>
          <w:delText>(+45 3077</w:delText>
        </w:r>
        <w:r w:rsidR="00327262" w:rsidRPr="00506F35" w:rsidDel="00B96517">
          <w:rPr>
            <w:rStyle w:val="bodytext1"/>
            <w:rFonts w:ascii="Arial" w:hAnsi="Arial" w:cs="Arial"/>
            <w:rPrChange w:id="176" w:author="akga" w:date="2014-07-08T20:01:00Z">
              <w:rPr>
                <w:rStyle w:val="bodytext1"/>
                <w:rFonts w:ascii="Arial" w:hAnsi="Arial"/>
              </w:rPr>
            </w:rPrChange>
          </w:rPr>
          <w:delText xml:space="preserve"> </w:delText>
        </w:r>
        <w:r w:rsidR="00B558EE" w:rsidRPr="00506F35" w:rsidDel="00B96517">
          <w:rPr>
            <w:rStyle w:val="bodytext1"/>
            <w:rFonts w:ascii="Arial" w:hAnsi="Arial" w:cs="Arial"/>
            <w:rPrChange w:id="177" w:author="akga" w:date="2014-07-08T20:01:00Z">
              <w:rPr>
                <w:rStyle w:val="bodytext1"/>
                <w:rFonts w:ascii="Arial" w:hAnsi="Arial"/>
              </w:rPr>
            </w:rPrChange>
          </w:rPr>
          <w:delText>1624</w:delText>
        </w:r>
        <w:r w:rsidR="006C4CAD" w:rsidRPr="00506F35" w:rsidDel="00B96517">
          <w:rPr>
            <w:rStyle w:val="bodytext1"/>
            <w:rFonts w:ascii="Arial" w:hAnsi="Arial" w:cs="Arial"/>
            <w:rPrChange w:id="178" w:author="akga" w:date="2014-07-08T20:01:00Z">
              <w:rPr>
                <w:rStyle w:val="bodytext1"/>
                <w:rFonts w:ascii="Arial" w:hAnsi="Arial"/>
              </w:rPr>
            </w:rPrChange>
          </w:rPr>
          <w:delText xml:space="preserve">) </w:delText>
        </w:r>
      </w:del>
      <w:ins w:id="179" w:author="MADT (Mads Thaysen)" w:date="2014-07-08T08:43:00Z">
        <w:del w:id="180" w:author="rbt" w:date="2014-09-02T10:11:00Z">
          <w:r w:rsidR="00314A0E" w:rsidRPr="00506F35" w:rsidDel="00B96517">
            <w:rPr>
              <w:rStyle w:val="bodytext1"/>
              <w:rFonts w:ascii="Arial" w:hAnsi="Arial" w:cs="Arial"/>
              <w:b w:val="0"/>
              <w:lang w:val="en-US"/>
            </w:rPr>
            <w:delText xml:space="preserve">or Head of </w:delText>
          </w:r>
        </w:del>
      </w:ins>
      <w:ins w:id="181" w:author="MADT (Mads Thaysen)" w:date="2014-07-08T08:44:00Z">
        <w:del w:id="182" w:author="rbt" w:date="2014-09-02T10:11:00Z">
          <w:r w:rsidR="00314A0E" w:rsidRPr="00506F35" w:rsidDel="00B96517">
            <w:rPr>
              <w:rStyle w:val="bodytext1"/>
              <w:rFonts w:ascii="Arial" w:hAnsi="Arial" w:cs="Arial"/>
              <w:b w:val="0"/>
              <w:lang w:val="en-US"/>
            </w:rPr>
            <w:delText>Downstream</w:delText>
          </w:r>
        </w:del>
      </w:ins>
      <w:ins w:id="183" w:author="MADT (Mads Thaysen)" w:date="2014-07-08T08:43:00Z">
        <w:del w:id="184" w:author="rbt" w:date="2014-09-02T10:11:00Z">
          <w:r w:rsidR="00314A0E" w:rsidRPr="00506F35" w:rsidDel="00B96517">
            <w:rPr>
              <w:rStyle w:val="bodytext1"/>
              <w:rFonts w:ascii="Arial" w:hAnsi="Arial" w:cs="Arial"/>
              <w:b w:val="0"/>
              <w:lang w:val="en-US"/>
            </w:rPr>
            <w:delText xml:space="preserve"> Optimization Department, Senior Manager, </w:delText>
          </w:r>
        </w:del>
      </w:ins>
      <w:ins w:id="185" w:author="MADT (Mads Thaysen)" w:date="2014-07-08T08:44:00Z">
        <w:del w:id="186" w:author="rbt" w:date="2014-09-02T10:11:00Z">
          <w:r w:rsidR="00314A0E" w:rsidRPr="00506F35" w:rsidDel="00B96517">
            <w:rPr>
              <w:rStyle w:val="bodytext1"/>
              <w:rFonts w:ascii="Arial" w:hAnsi="Arial" w:cs="Arial"/>
              <w:b w:val="0"/>
              <w:lang w:val="en-US"/>
            </w:rPr>
            <w:delText>Mads Thaysen</w:delText>
          </w:r>
        </w:del>
      </w:ins>
      <w:ins w:id="187" w:author="MADT (Mads Thaysen)" w:date="2014-07-08T08:43:00Z">
        <w:del w:id="188" w:author="rbt" w:date="2014-09-02T10:11:00Z">
          <w:r w:rsidR="00314A0E" w:rsidRPr="00506F35" w:rsidDel="00B96517">
            <w:rPr>
              <w:rStyle w:val="bodytext1"/>
              <w:rFonts w:ascii="Arial" w:hAnsi="Arial" w:cs="Arial"/>
              <w:b w:val="0"/>
              <w:lang w:val="en-US"/>
            </w:rPr>
            <w:delText xml:space="preserve"> (+45 3077 </w:delText>
          </w:r>
        </w:del>
      </w:ins>
      <w:ins w:id="189" w:author="MADT (Mads Thaysen)" w:date="2014-07-08T08:44:00Z">
        <w:del w:id="190" w:author="rbt" w:date="2014-09-02T10:11:00Z">
          <w:r w:rsidR="00314A0E" w:rsidRPr="00506F35" w:rsidDel="00B96517">
            <w:rPr>
              <w:rStyle w:val="bodytext1"/>
              <w:rFonts w:ascii="Arial" w:hAnsi="Arial" w:cs="Arial"/>
              <w:b w:val="0"/>
              <w:lang w:val="en-US"/>
            </w:rPr>
            <w:delText>0482</w:delText>
          </w:r>
        </w:del>
      </w:ins>
      <w:ins w:id="191" w:author="MADT (Mads Thaysen)" w:date="2014-07-08T08:43:00Z">
        <w:del w:id="192" w:author="rbt" w:date="2014-09-02T10:11:00Z">
          <w:r w:rsidR="00314A0E" w:rsidRPr="00506F35" w:rsidDel="00B96517">
            <w:rPr>
              <w:rStyle w:val="bodytext1"/>
              <w:rFonts w:ascii="Arial" w:hAnsi="Arial" w:cs="Arial"/>
              <w:b w:val="0"/>
              <w:lang w:val="en-US"/>
            </w:rPr>
            <w:delText>)</w:delText>
          </w:r>
        </w:del>
      </w:ins>
      <w:ins w:id="193" w:author="MADT (Mads Thaysen)" w:date="2014-07-08T08:44:00Z">
        <w:del w:id="194" w:author="rbt" w:date="2014-09-02T10:11:00Z">
          <w:r w:rsidR="00314A0E" w:rsidRPr="00506F35" w:rsidDel="00B96517">
            <w:rPr>
              <w:rStyle w:val="bodytext1"/>
              <w:rFonts w:ascii="Arial" w:hAnsi="Arial" w:cs="Arial"/>
              <w:b w:val="0"/>
              <w:lang w:val="en-US"/>
            </w:rPr>
            <w:delText xml:space="preserve"> </w:delText>
          </w:r>
        </w:del>
      </w:ins>
      <w:del w:id="195" w:author="rbt" w:date="2014-09-02T10:11:00Z">
        <w:r w:rsidR="006C4CAD" w:rsidRPr="00E03684" w:rsidDel="00B96517">
          <w:rPr>
            <w:rStyle w:val="bodytext1"/>
            <w:rFonts w:ascii="Arial" w:hAnsi="Arial" w:cs="Arial"/>
          </w:rPr>
          <w:delText>if you need further information about the job</w:delText>
        </w:r>
        <w:r w:rsidR="00A57A1D" w:rsidRPr="00E03684" w:rsidDel="00B96517">
          <w:rPr>
            <w:rStyle w:val="bodytext1"/>
            <w:rFonts w:ascii="Arial" w:hAnsi="Arial" w:cs="Arial"/>
          </w:rPr>
          <w:delText xml:space="preserve">. </w:delText>
        </w:r>
      </w:del>
    </w:p>
    <w:p w14:paraId="617F2C9B" w14:textId="77777777" w:rsidR="00A57A1D" w:rsidRPr="00506F35" w:rsidRDefault="00A57A1D" w:rsidP="006C4CAD">
      <w:pPr>
        <w:pStyle w:val="Heading1"/>
        <w:rPr>
          <w:rStyle w:val="bodytext1"/>
          <w:rFonts w:ascii="Arial" w:hAnsi="Arial" w:cs="Arial"/>
          <w:b w:val="0"/>
          <w:lang w:val="en-US"/>
          <w:rPrChange w:id="196" w:author="akga" w:date="2014-07-08T20:01:00Z">
            <w:rPr>
              <w:rStyle w:val="bodytext1"/>
              <w:rFonts w:ascii="Arial" w:hAnsi="Arial"/>
              <w:b w:val="0"/>
              <w:bCs w:val="0"/>
              <w:kern w:val="0"/>
              <w:lang w:val="en-US" w:eastAsia="en-US"/>
            </w:rPr>
          </w:rPrChange>
        </w:rPr>
      </w:pPr>
      <w:r w:rsidRPr="00506F35">
        <w:rPr>
          <w:rStyle w:val="bodytext1"/>
          <w:rFonts w:ascii="Arial" w:hAnsi="Arial" w:cs="Arial"/>
          <w:b w:val="0"/>
          <w:lang w:val="en-US"/>
          <w:rPrChange w:id="197" w:author="akga" w:date="2014-07-08T20:01:00Z">
            <w:rPr>
              <w:rStyle w:val="bodytext1"/>
              <w:rFonts w:ascii="Arial" w:hAnsi="Arial"/>
              <w:b w:val="0"/>
              <w:bCs w:val="0"/>
              <w:kern w:val="0"/>
              <w:lang w:val="en-US" w:eastAsia="en-US"/>
            </w:rPr>
          </w:rPrChange>
        </w:rPr>
        <w:t xml:space="preserve">Application deadline: </w:t>
      </w:r>
      <w:del w:id="198" w:author="rbt" w:date="2014-09-02T10:11:00Z">
        <w:r w:rsidR="00403D93" w:rsidRPr="00506F35" w:rsidDel="00B96517">
          <w:rPr>
            <w:rStyle w:val="bodytext1"/>
            <w:rFonts w:ascii="Arial" w:hAnsi="Arial" w:cs="Arial"/>
            <w:b w:val="0"/>
            <w:lang w:val="en-US"/>
            <w:rPrChange w:id="199" w:author="akga" w:date="2014-07-08T20:01:00Z">
              <w:rPr>
                <w:rStyle w:val="bodytext1"/>
                <w:rFonts w:ascii="Arial" w:hAnsi="Arial"/>
                <w:b w:val="0"/>
                <w:bCs w:val="0"/>
                <w:kern w:val="0"/>
                <w:lang w:val="en-US" w:eastAsia="en-US"/>
              </w:rPr>
            </w:rPrChange>
          </w:rPr>
          <w:delText>A</w:delText>
        </w:r>
      </w:del>
      <w:ins w:id="200" w:author="akga" w:date="2014-07-03T11:49:00Z">
        <w:del w:id="201" w:author="rbt" w:date="2014-09-02T10:11:00Z">
          <w:r w:rsidR="00136A3B" w:rsidRPr="00506F35" w:rsidDel="00B96517">
            <w:rPr>
              <w:rStyle w:val="bodytext1"/>
              <w:rFonts w:ascii="Arial" w:hAnsi="Arial" w:cs="Arial"/>
              <w:b w:val="0"/>
              <w:lang w:val="en-US"/>
            </w:rPr>
            <w:delText xml:space="preserve">ugust </w:delText>
          </w:r>
        </w:del>
      </w:ins>
      <w:ins w:id="202" w:author="rbt" w:date="2014-09-02T10:11:00Z">
        <w:r w:rsidR="00B96517">
          <w:rPr>
            <w:rStyle w:val="bodytext1"/>
            <w:rFonts w:ascii="Arial" w:hAnsi="Arial" w:cs="Arial"/>
            <w:b w:val="0"/>
            <w:lang w:val="en-US"/>
          </w:rPr>
          <w:t>September</w:t>
        </w:r>
        <w:r w:rsidR="00B96517" w:rsidRPr="00506F35">
          <w:rPr>
            <w:rStyle w:val="bodytext1"/>
            <w:rFonts w:ascii="Arial" w:hAnsi="Arial" w:cs="Arial"/>
            <w:b w:val="0"/>
            <w:lang w:val="en-US"/>
          </w:rPr>
          <w:t xml:space="preserve"> </w:t>
        </w:r>
      </w:ins>
      <w:del w:id="203" w:author="akga" w:date="2014-07-03T11:49:00Z">
        <w:r w:rsidR="00403D93" w:rsidRPr="00506F35" w:rsidDel="00136A3B">
          <w:rPr>
            <w:rStyle w:val="bodytext1"/>
            <w:rFonts w:ascii="Arial" w:hAnsi="Arial" w:cs="Arial"/>
            <w:b w:val="0"/>
            <w:lang w:val="en-US"/>
            <w:rPrChange w:id="204" w:author="akga" w:date="2014-07-08T20:01:00Z">
              <w:rPr>
                <w:rStyle w:val="bodytext1"/>
                <w:rFonts w:ascii="Arial" w:hAnsi="Arial"/>
                <w:b w:val="0"/>
                <w:bCs w:val="0"/>
                <w:kern w:val="0"/>
                <w:lang w:val="en-US" w:eastAsia="en-US"/>
              </w:rPr>
            </w:rPrChange>
          </w:rPr>
          <w:delText xml:space="preserve">pril </w:delText>
        </w:r>
      </w:del>
      <w:del w:id="205" w:author="akga" w:date="2014-07-03T11:50:00Z">
        <w:r w:rsidR="00403D93" w:rsidRPr="00506F35" w:rsidDel="00136A3B">
          <w:rPr>
            <w:rStyle w:val="bodytext1"/>
            <w:rFonts w:ascii="Arial" w:hAnsi="Arial" w:cs="Arial"/>
            <w:b w:val="0"/>
            <w:lang w:val="en-US"/>
            <w:rPrChange w:id="206" w:author="akga" w:date="2014-07-08T20:01:00Z">
              <w:rPr>
                <w:rStyle w:val="bodytext1"/>
                <w:rFonts w:ascii="Arial" w:hAnsi="Arial"/>
                <w:b w:val="0"/>
                <w:bCs w:val="0"/>
                <w:kern w:val="0"/>
                <w:lang w:val="en-US" w:eastAsia="en-US"/>
              </w:rPr>
            </w:rPrChange>
          </w:rPr>
          <w:delText>30</w:delText>
        </w:r>
      </w:del>
      <w:ins w:id="207" w:author="akga" w:date="2014-07-03T11:50:00Z">
        <w:del w:id="208" w:author="rbt" w:date="2014-09-02T10:11:00Z">
          <w:r w:rsidR="00136A3B" w:rsidRPr="00506F35" w:rsidDel="00B96517">
            <w:rPr>
              <w:rStyle w:val="bodytext1"/>
              <w:rFonts w:ascii="Arial" w:hAnsi="Arial" w:cs="Arial"/>
              <w:b w:val="0"/>
              <w:lang w:val="en-US"/>
            </w:rPr>
            <w:delText>22</w:delText>
          </w:r>
        </w:del>
      </w:ins>
      <w:del w:id="209" w:author="rbt" w:date="2014-09-02T10:11:00Z">
        <w:r w:rsidR="00403D93" w:rsidRPr="00506F35" w:rsidDel="00B96517">
          <w:rPr>
            <w:rStyle w:val="bodytext1"/>
            <w:rFonts w:ascii="Arial" w:hAnsi="Arial" w:cs="Arial"/>
            <w:b w:val="0"/>
            <w:vertAlign w:val="superscript"/>
            <w:lang w:val="en-US"/>
            <w:rPrChange w:id="210" w:author="akga" w:date="2014-07-08T20:01:00Z">
              <w:rPr>
                <w:rStyle w:val="bodytext1"/>
                <w:rFonts w:ascii="Arial" w:hAnsi="Arial"/>
                <w:b w:val="0"/>
                <w:bCs w:val="0"/>
                <w:kern w:val="0"/>
                <w:vertAlign w:val="superscript"/>
                <w:lang w:val="en-US" w:eastAsia="en-US"/>
              </w:rPr>
            </w:rPrChange>
          </w:rPr>
          <w:delText>t</w:delText>
        </w:r>
      </w:del>
      <w:ins w:id="211" w:author="rbt" w:date="2014-09-02T10:11:00Z">
        <w:r w:rsidR="00B96517">
          <w:rPr>
            <w:rStyle w:val="bodytext1"/>
            <w:rFonts w:ascii="Arial" w:hAnsi="Arial" w:cs="Arial"/>
            <w:b w:val="0"/>
            <w:lang w:val="en-US"/>
          </w:rPr>
          <w:t>16</w:t>
        </w:r>
      </w:ins>
      <w:r w:rsidR="00403D93" w:rsidRPr="00506F35">
        <w:rPr>
          <w:rStyle w:val="bodytext1"/>
          <w:rFonts w:ascii="Arial" w:hAnsi="Arial" w:cs="Arial"/>
          <w:b w:val="0"/>
          <w:vertAlign w:val="superscript"/>
          <w:lang w:val="en-US"/>
          <w:rPrChange w:id="212" w:author="akga" w:date="2014-07-08T20:01:00Z">
            <w:rPr>
              <w:rStyle w:val="bodytext1"/>
              <w:rFonts w:ascii="Arial" w:hAnsi="Arial"/>
              <w:b w:val="0"/>
              <w:bCs w:val="0"/>
              <w:kern w:val="0"/>
              <w:vertAlign w:val="superscript"/>
              <w:lang w:val="en-US" w:eastAsia="en-US"/>
            </w:rPr>
          </w:rPrChange>
        </w:rPr>
        <w:t>h</w:t>
      </w:r>
      <w:r w:rsidR="00403D93" w:rsidRPr="00506F35">
        <w:rPr>
          <w:rStyle w:val="bodytext1"/>
          <w:rFonts w:ascii="Arial" w:hAnsi="Arial" w:cs="Arial"/>
          <w:b w:val="0"/>
          <w:lang w:val="en-US"/>
          <w:rPrChange w:id="213" w:author="akga" w:date="2014-07-08T20:01:00Z">
            <w:rPr>
              <w:rStyle w:val="bodytext1"/>
              <w:rFonts w:ascii="Arial" w:hAnsi="Arial"/>
              <w:b w:val="0"/>
              <w:bCs w:val="0"/>
              <w:kern w:val="0"/>
              <w:lang w:val="en-US" w:eastAsia="en-US"/>
            </w:rPr>
          </w:rPrChange>
        </w:rPr>
        <w:t>, 2014</w:t>
      </w:r>
      <w:ins w:id="214" w:author="rbt" w:date="2014-09-02T10:11:00Z">
        <w:r w:rsidR="00B96517">
          <w:rPr>
            <w:rStyle w:val="bodytext1"/>
            <w:rFonts w:ascii="Arial" w:hAnsi="Arial" w:cs="Arial"/>
            <w:b w:val="0"/>
            <w:lang w:val="en-US"/>
          </w:rPr>
          <w:t xml:space="preserve"> at 12.00</w:t>
        </w:r>
      </w:ins>
    </w:p>
    <w:p w14:paraId="66DF12FE" w14:textId="77777777" w:rsidR="00A57A1D" w:rsidRPr="00E03684" w:rsidDel="00C445E9" w:rsidRDefault="00A57A1D" w:rsidP="00A57A1D">
      <w:pPr>
        <w:rPr>
          <w:del w:id="215" w:author="akga" w:date="2014-04-03T10:18:00Z"/>
          <w:rFonts w:ascii="Arial" w:hAnsi="Arial" w:cs="Arial"/>
          <w:bCs/>
          <w:kern w:val="32"/>
          <w:lang w:eastAsia="da-DK"/>
        </w:rPr>
      </w:pPr>
      <w:r w:rsidRPr="00E03684">
        <w:rPr>
          <w:rFonts w:ascii="Arial" w:hAnsi="Arial" w:cs="Arial"/>
          <w:bCs/>
          <w:kern w:val="32"/>
          <w:lang w:eastAsia="da-DK"/>
        </w:rPr>
        <w:t xml:space="preserve">Please attach </w:t>
      </w:r>
      <w:del w:id="216" w:author="rbt" w:date="2014-09-02T10:12:00Z">
        <w:r w:rsidRPr="00E03684" w:rsidDel="00B96517">
          <w:rPr>
            <w:rFonts w:ascii="Arial" w:hAnsi="Arial" w:cs="Arial"/>
            <w:bCs/>
            <w:kern w:val="32"/>
            <w:lang w:eastAsia="da-DK"/>
          </w:rPr>
          <w:delText xml:space="preserve">your </w:delText>
        </w:r>
      </w:del>
      <w:ins w:id="217" w:author="MADT (Mads Thaysen)" w:date="2014-07-08T08:43:00Z">
        <w:del w:id="218" w:author="rbt" w:date="2014-09-02T10:12:00Z">
          <w:r w:rsidR="00314A0E" w:rsidRPr="00506F35" w:rsidDel="00B96517">
            <w:rPr>
              <w:rFonts w:ascii="Arial" w:hAnsi="Arial" w:cs="Arial"/>
              <w:bCs/>
              <w:kern w:val="32"/>
              <w:lang w:eastAsia="da-DK"/>
            </w:rPr>
            <w:delText xml:space="preserve"> and </w:delText>
          </w:r>
        </w:del>
      </w:ins>
      <w:del w:id="219" w:author="rbt" w:date="2014-09-02T10:12:00Z">
        <w:r w:rsidRPr="00E03684" w:rsidDel="00B96517">
          <w:rPr>
            <w:rFonts w:ascii="Arial" w:hAnsi="Arial" w:cs="Arial"/>
            <w:bCs/>
            <w:kern w:val="32"/>
            <w:lang w:eastAsia="da-DK"/>
          </w:rPr>
          <w:delText xml:space="preserve">master diploma with </w:delText>
        </w:r>
      </w:del>
      <w:r w:rsidRPr="00E03684">
        <w:rPr>
          <w:rFonts w:ascii="Arial" w:hAnsi="Arial" w:cs="Arial"/>
          <w:bCs/>
          <w:kern w:val="32"/>
          <w:lang w:eastAsia="da-DK"/>
        </w:rPr>
        <w:t>your CV</w:t>
      </w:r>
      <w:ins w:id="220" w:author="rbt" w:date="2014-09-02T10:12:00Z">
        <w:r w:rsidR="00B96517">
          <w:rPr>
            <w:rFonts w:ascii="Arial" w:hAnsi="Arial" w:cs="Arial"/>
            <w:bCs/>
            <w:kern w:val="32"/>
            <w:lang w:eastAsia="da-DK"/>
          </w:rPr>
          <w:t xml:space="preserve"> and cover letter</w:t>
        </w:r>
      </w:ins>
      <w:r w:rsidRPr="00E03684">
        <w:rPr>
          <w:rFonts w:ascii="Arial" w:hAnsi="Arial" w:cs="Arial"/>
          <w:bCs/>
          <w:kern w:val="32"/>
          <w:lang w:eastAsia="da-DK"/>
        </w:rPr>
        <w:t>.</w:t>
      </w:r>
    </w:p>
    <w:p w14:paraId="16E88E91" w14:textId="77777777" w:rsidR="00A57A1D" w:rsidRPr="00506F35" w:rsidDel="00C445E9" w:rsidRDefault="00A57A1D" w:rsidP="00A57A1D">
      <w:pPr>
        <w:rPr>
          <w:del w:id="221" w:author="akga" w:date="2014-04-03T10:18:00Z"/>
          <w:rFonts w:ascii="Arial" w:hAnsi="Arial" w:cs="Arial"/>
          <w:lang w:eastAsia="da-DK"/>
          <w:rPrChange w:id="222" w:author="akga" w:date="2014-07-08T20:01:00Z">
            <w:rPr>
              <w:del w:id="223" w:author="akga" w:date="2014-04-03T10:18:00Z"/>
              <w:lang w:eastAsia="da-DK"/>
            </w:rPr>
          </w:rPrChange>
        </w:rPr>
      </w:pPr>
    </w:p>
    <w:p w14:paraId="72B2008D" w14:textId="77777777" w:rsidR="00A57A1D" w:rsidRPr="00506F35" w:rsidDel="00C445E9" w:rsidRDefault="00A57A1D" w:rsidP="00A57A1D">
      <w:pPr>
        <w:rPr>
          <w:del w:id="224" w:author="akga" w:date="2014-04-03T10:18:00Z"/>
          <w:rFonts w:ascii="Arial" w:hAnsi="Arial" w:cs="Arial"/>
          <w:lang w:eastAsia="da-DK"/>
          <w:rPrChange w:id="225" w:author="akga" w:date="2014-07-08T20:01:00Z">
            <w:rPr>
              <w:del w:id="226" w:author="akga" w:date="2014-04-03T10:18:00Z"/>
              <w:lang w:eastAsia="da-DK"/>
            </w:rPr>
          </w:rPrChange>
        </w:rPr>
      </w:pPr>
    </w:p>
    <w:p w14:paraId="31CC240C" w14:textId="77777777" w:rsidR="008318C3" w:rsidRPr="00506F35" w:rsidDel="00C445E9" w:rsidRDefault="008318C3" w:rsidP="00D221D9">
      <w:pPr>
        <w:rPr>
          <w:del w:id="227" w:author="akga" w:date="2014-04-03T10:18:00Z"/>
          <w:rFonts w:ascii="Arial" w:hAnsi="Arial" w:cs="Arial"/>
          <w:rPrChange w:id="228" w:author="akga" w:date="2014-07-08T20:01:00Z">
            <w:rPr>
              <w:del w:id="229" w:author="akga" w:date="2014-04-03T10:18:00Z"/>
            </w:rPr>
          </w:rPrChange>
        </w:rPr>
      </w:pPr>
    </w:p>
    <w:p w14:paraId="7F8FBFE4" w14:textId="77777777" w:rsidR="00A508DF" w:rsidRPr="00506F35" w:rsidDel="00C445E9" w:rsidRDefault="00A508DF" w:rsidP="00D221D9">
      <w:pPr>
        <w:rPr>
          <w:del w:id="230" w:author="akga" w:date="2014-04-03T10:18:00Z"/>
          <w:rFonts w:ascii="Arial" w:hAnsi="Arial" w:cs="Arial"/>
          <w:rPrChange w:id="231" w:author="akga" w:date="2014-07-08T20:01:00Z">
            <w:rPr>
              <w:del w:id="232" w:author="akga" w:date="2014-04-03T10:18:00Z"/>
            </w:rPr>
          </w:rPrChange>
        </w:rPr>
      </w:pPr>
    </w:p>
    <w:p w14:paraId="48C17E5F" w14:textId="77777777" w:rsidR="00A508DF" w:rsidRPr="00506F35" w:rsidDel="00C445E9" w:rsidRDefault="00A508DF" w:rsidP="00D221D9">
      <w:pPr>
        <w:rPr>
          <w:del w:id="233" w:author="akga" w:date="2014-04-03T10:18:00Z"/>
          <w:rFonts w:ascii="Arial" w:hAnsi="Arial" w:cs="Arial"/>
          <w:rPrChange w:id="234" w:author="akga" w:date="2014-07-08T20:01:00Z">
            <w:rPr>
              <w:del w:id="235" w:author="akga" w:date="2014-04-03T10:18:00Z"/>
            </w:rPr>
          </w:rPrChange>
        </w:rPr>
      </w:pPr>
    </w:p>
    <w:p w14:paraId="4219D5C2" w14:textId="77777777" w:rsidR="00A508DF" w:rsidRPr="00506F35" w:rsidDel="00C445E9" w:rsidRDefault="00A508DF" w:rsidP="00D221D9">
      <w:pPr>
        <w:rPr>
          <w:del w:id="236" w:author="akga" w:date="2014-04-03T10:18:00Z"/>
          <w:rFonts w:ascii="Arial" w:hAnsi="Arial" w:cs="Arial"/>
          <w:rPrChange w:id="237" w:author="akga" w:date="2014-07-08T20:01:00Z">
            <w:rPr>
              <w:del w:id="238" w:author="akga" w:date="2014-04-03T10:18:00Z"/>
            </w:rPr>
          </w:rPrChange>
        </w:rPr>
      </w:pPr>
    </w:p>
    <w:p w14:paraId="742A45BF" w14:textId="77777777" w:rsidR="00A508DF" w:rsidRPr="00506F35" w:rsidDel="002F55CD" w:rsidRDefault="00A508DF" w:rsidP="00D221D9">
      <w:pPr>
        <w:rPr>
          <w:del w:id="239" w:author="akga" w:date="2014-04-03T10:20:00Z"/>
          <w:rFonts w:ascii="Arial" w:hAnsi="Arial" w:cs="Arial"/>
          <w:rPrChange w:id="240" w:author="akga" w:date="2014-07-08T20:01:00Z">
            <w:rPr>
              <w:del w:id="241" w:author="akga" w:date="2014-04-03T10:20:00Z"/>
            </w:rPr>
          </w:rPrChange>
        </w:rPr>
      </w:pPr>
    </w:p>
    <w:p w14:paraId="14C29B2A" w14:textId="77777777" w:rsidR="00A508DF" w:rsidRPr="00506F35" w:rsidDel="002F55CD" w:rsidRDefault="00A508DF" w:rsidP="00D221D9">
      <w:pPr>
        <w:rPr>
          <w:del w:id="242" w:author="akga" w:date="2014-04-03T10:20:00Z"/>
          <w:rFonts w:ascii="Arial" w:hAnsi="Arial" w:cs="Arial"/>
          <w:rPrChange w:id="243" w:author="akga" w:date="2014-07-08T20:01:00Z">
            <w:rPr>
              <w:del w:id="244" w:author="akga" w:date="2014-04-03T10:20:00Z"/>
            </w:rPr>
          </w:rPrChange>
        </w:rPr>
      </w:pPr>
    </w:p>
    <w:p w14:paraId="08C74798" w14:textId="77777777" w:rsidR="00A508DF" w:rsidRPr="00506F35" w:rsidRDefault="00A508DF" w:rsidP="00D221D9">
      <w:pPr>
        <w:rPr>
          <w:rFonts w:ascii="Arial" w:hAnsi="Arial" w:cs="Arial"/>
          <w:rPrChange w:id="245" w:author="akga" w:date="2014-07-08T20:01:00Z">
            <w:rPr/>
          </w:rPrChange>
        </w:rPr>
      </w:pPr>
    </w:p>
    <w:p w14:paraId="60124192" w14:textId="77777777" w:rsidR="00A508DF" w:rsidRPr="00506F35" w:rsidRDefault="00A508DF" w:rsidP="00D221D9">
      <w:pPr>
        <w:rPr>
          <w:rFonts w:ascii="Arial" w:hAnsi="Arial" w:cs="Arial"/>
          <w:rPrChange w:id="246" w:author="akga" w:date="2014-07-08T20:01:00Z">
            <w:rPr/>
          </w:rPrChange>
        </w:rPr>
      </w:pPr>
    </w:p>
    <w:p w14:paraId="376A7673" w14:textId="77777777" w:rsidR="00A508DF" w:rsidRPr="00D344BC" w:rsidRDefault="00A508DF" w:rsidP="00D221D9">
      <w:pPr>
        <w:rPr>
          <w:rFonts w:ascii="Arial" w:hAnsi="Arial" w:cs="Arial"/>
          <w:rPrChange w:id="247" w:author="akga" w:date="2014-04-03T15:08:00Z">
            <w:rPr/>
          </w:rPrChange>
        </w:rPr>
      </w:pPr>
    </w:p>
    <w:p w14:paraId="0A4EEFA6" w14:textId="77777777" w:rsidR="00A508DF" w:rsidRPr="00D344BC" w:rsidRDefault="00A508DF" w:rsidP="00D221D9">
      <w:pPr>
        <w:rPr>
          <w:rFonts w:ascii="Arial" w:hAnsi="Arial" w:cs="Arial"/>
          <w:rPrChange w:id="248" w:author="akga" w:date="2014-04-03T15:08:00Z">
            <w:rPr/>
          </w:rPrChange>
        </w:rPr>
      </w:pPr>
    </w:p>
    <w:p w14:paraId="114C6CED" w14:textId="77777777" w:rsidR="00A508DF" w:rsidRPr="00D344BC" w:rsidRDefault="00A508DF" w:rsidP="00D221D9">
      <w:pPr>
        <w:rPr>
          <w:rFonts w:ascii="Arial" w:hAnsi="Arial" w:cs="Arial"/>
          <w:rPrChange w:id="249" w:author="akga" w:date="2014-04-03T15:08:00Z">
            <w:rPr/>
          </w:rPrChange>
        </w:rPr>
      </w:pPr>
    </w:p>
    <w:p w14:paraId="3BFB8DB9" w14:textId="77777777" w:rsidR="00A508DF" w:rsidRPr="00D344BC" w:rsidRDefault="00A508DF" w:rsidP="00D221D9">
      <w:pPr>
        <w:rPr>
          <w:rFonts w:ascii="Arial" w:hAnsi="Arial" w:cs="Arial"/>
          <w:rPrChange w:id="250" w:author="akga" w:date="2014-04-03T15:08:00Z">
            <w:rPr/>
          </w:rPrChange>
        </w:rPr>
      </w:pPr>
    </w:p>
    <w:p w14:paraId="3C78D2F1" w14:textId="77777777" w:rsidR="00A508DF" w:rsidRPr="00D344BC" w:rsidRDefault="00A508DF" w:rsidP="00D221D9">
      <w:pPr>
        <w:rPr>
          <w:rFonts w:ascii="Arial" w:hAnsi="Arial" w:cs="Arial"/>
          <w:rPrChange w:id="251" w:author="akga" w:date="2014-04-03T15:08:00Z">
            <w:rPr/>
          </w:rPrChange>
        </w:rPr>
      </w:pPr>
    </w:p>
    <w:p w14:paraId="02412E23" w14:textId="77777777" w:rsidR="00A508DF" w:rsidRPr="00D344BC" w:rsidRDefault="00A508DF" w:rsidP="00D221D9">
      <w:pPr>
        <w:rPr>
          <w:rFonts w:ascii="Arial" w:hAnsi="Arial" w:cs="Arial"/>
          <w:rPrChange w:id="252" w:author="akga" w:date="2014-04-03T15:08:00Z">
            <w:rPr/>
          </w:rPrChange>
        </w:rPr>
      </w:pPr>
    </w:p>
    <w:sectPr w:rsidR="00A508DF" w:rsidRPr="00D344BC" w:rsidSect="00DB0C2C">
      <w:headerReference w:type="default" r:id="rId8"/>
      <w:footerReference w:type="default" r:id="rId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8AC010" w14:textId="77777777" w:rsidR="008E6F53" w:rsidRDefault="008E6F53">
      <w:r>
        <w:separator/>
      </w:r>
    </w:p>
  </w:endnote>
  <w:endnote w:type="continuationSeparator" w:id="0">
    <w:p w14:paraId="7A9E13A6" w14:textId="77777777" w:rsidR="008E6F53" w:rsidRDefault="008E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D2E7F" w14:textId="77777777" w:rsidR="00170114" w:rsidRDefault="00170114" w:rsidP="00DB0C2C">
    <w:pPr>
      <w:pStyle w:val="Footer"/>
      <w:tabs>
        <w:tab w:val="clear" w:pos="4819"/>
        <w:tab w:val="clear" w:pos="9638"/>
        <w:tab w:val="center" w:pos="4536"/>
        <w:tab w:val="right" w:pos="9072"/>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3AC3D" w14:textId="77777777" w:rsidR="008E6F53" w:rsidRDefault="008E6F53">
      <w:r>
        <w:separator/>
      </w:r>
    </w:p>
  </w:footnote>
  <w:footnote w:type="continuationSeparator" w:id="0">
    <w:p w14:paraId="22593573" w14:textId="77777777" w:rsidR="008E6F53" w:rsidRDefault="008E6F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A8B8F" w14:textId="77777777" w:rsidR="00170114" w:rsidRDefault="00170114" w:rsidP="00DB0C2C">
    <w:pPr>
      <w:pStyle w:val="Header"/>
      <w:tabs>
        <w:tab w:val="clear" w:pos="4819"/>
        <w:tab w:val="clear" w:pos="9638"/>
        <w:tab w:val="center" w:pos="4536"/>
        <w:tab w:val="right" w:pos="9072"/>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9FE50B2"/>
    <w:lvl w:ilvl="0">
      <w:start w:val="1"/>
      <w:numFmt w:val="decimal"/>
      <w:lvlText w:val="%1."/>
      <w:lvlJc w:val="left"/>
      <w:pPr>
        <w:tabs>
          <w:tab w:val="num" w:pos="1492"/>
        </w:tabs>
        <w:ind w:left="1492" w:hanging="360"/>
      </w:pPr>
    </w:lvl>
  </w:abstractNum>
  <w:abstractNum w:abstractNumId="1">
    <w:nsid w:val="FFFFFF7D"/>
    <w:multiLevelType w:val="singleLevel"/>
    <w:tmpl w:val="B134A512"/>
    <w:lvl w:ilvl="0">
      <w:start w:val="1"/>
      <w:numFmt w:val="decimal"/>
      <w:lvlText w:val="%1."/>
      <w:lvlJc w:val="left"/>
      <w:pPr>
        <w:tabs>
          <w:tab w:val="num" w:pos="1209"/>
        </w:tabs>
        <w:ind w:left="1209" w:hanging="360"/>
      </w:pPr>
    </w:lvl>
  </w:abstractNum>
  <w:abstractNum w:abstractNumId="2">
    <w:nsid w:val="FFFFFF7E"/>
    <w:multiLevelType w:val="singleLevel"/>
    <w:tmpl w:val="D36EA15C"/>
    <w:lvl w:ilvl="0">
      <w:start w:val="1"/>
      <w:numFmt w:val="decimal"/>
      <w:lvlText w:val="%1."/>
      <w:lvlJc w:val="left"/>
      <w:pPr>
        <w:tabs>
          <w:tab w:val="num" w:pos="926"/>
        </w:tabs>
        <w:ind w:left="926" w:hanging="360"/>
      </w:pPr>
    </w:lvl>
  </w:abstractNum>
  <w:abstractNum w:abstractNumId="3">
    <w:nsid w:val="FFFFFF7F"/>
    <w:multiLevelType w:val="singleLevel"/>
    <w:tmpl w:val="77CC366E"/>
    <w:lvl w:ilvl="0">
      <w:start w:val="1"/>
      <w:numFmt w:val="decimal"/>
      <w:lvlText w:val="%1."/>
      <w:lvlJc w:val="left"/>
      <w:pPr>
        <w:tabs>
          <w:tab w:val="num" w:pos="643"/>
        </w:tabs>
        <w:ind w:left="643" w:hanging="360"/>
      </w:pPr>
    </w:lvl>
  </w:abstractNum>
  <w:abstractNum w:abstractNumId="4">
    <w:nsid w:val="FFFFFF80"/>
    <w:multiLevelType w:val="singleLevel"/>
    <w:tmpl w:val="ED78DD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2AECB6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0B076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E98498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E146E86"/>
    <w:lvl w:ilvl="0">
      <w:start w:val="1"/>
      <w:numFmt w:val="decimal"/>
      <w:lvlText w:val="%1."/>
      <w:lvlJc w:val="left"/>
      <w:pPr>
        <w:tabs>
          <w:tab w:val="num" w:pos="360"/>
        </w:tabs>
        <w:ind w:left="360" w:hanging="360"/>
      </w:pPr>
    </w:lvl>
  </w:abstractNum>
  <w:abstractNum w:abstractNumId="9">
    <w:nsid w:val="FFFFFF89"/>
    <w:multiLevelType w:val="singleLevel"/>
    <w:tmpl w:val="52761158"/>
    <w:lvl w:ilvl="0">
      <w:start w:val="1"/>
      <w:numFmt w:val="bullet"/>
      <w:lvlText w:val=""/>
      <w:lvlJc w:val="left"/>
      <w:pPr>
        <w:tabs>
          <w:tab w:val="num" w:pos="360"/>
        </w:tabs>
        <w:ind w:left="360" w:hanging="360"/>
      </w:pPr>
      <w:rPr>
        <w:rFonts w:ascii="Symbol" w:hAnsi="Symbol" w:hint="default"/>
      </w:rPr>
    </w:lvl>
  </w:abstractNum>
  <w:abstractNum w:abstractNumId="10">
    <w:nsid w:val="00FA2C1C"/>
    <w:multiLevelType w:val="multilevel"/>
    <w:tmpl w:val="B2EA33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9"/>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da-DK" w:vendorID="666" w:dllVersion="513" w:checkStyle="1"/>
  <w:activeWritingStyle w:appName="MSWord" w:lang="da-DK" w:vendorID="22" w:dllVersion="513"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851"/>
  <w:hyphenationZone w:val="425"/>
  <w:drawingGridHorizontalSpacing w:val="78"/>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763"/>
    <w:rsid w:val="0002465B"/>
    <w:rsid w:val="00053B2B"/>
    <w:rsid w:val="00063F18"/>
    <w:rsid w:val="000B5DE1"/>
    <w:rsid w:val="000F742A"/>
    <w:rsid w:val="00132B5C"/>
    <w:rsid w:val="00136A3B"/>
    <w:rsid w:val="00165566"/>
    <w:rsid w:val="00170114"/>
    <w:rsid w:val="00197FF0"/>
    <w:rsid w:val="001C0F35"/>
    <w:rsid w:val="001D11BF"/>
    <w:rsid w:val="001E08A8"/>
    <w:rsid w:val="001E3A99"/>
    <w:rsid w:val="0024693A"/>
    <w:rsid w:val="00260BC4"/>
    <w:rsid w:val="002803AE"/>
    <w:rsid w:val="002912F6"/>
    <w:rsid w:val="002C0B3E"/>
    <w:rsid w:val="002F55CD"/>
    <w:rsid w:val="00314A0E"/>
    <w:rsid w:val="00327262"/>
    <w:rsid w:val="003528FF"/>
    <w:rsid w:val="00380D3E"/>
    <w:rsid w:val="00384E8B"/>
    <w:rsid w:val="003D33BE"/>
    <w:rsid w:val="003E0ED2"/>
    <w:rsid w:val="003E6760"/>
    <w:rsid w:val="00403D93"/>
    <w:rsid w:val="004C715B"/>
    <w:rsid w:val="004D3A11"/>
    <w:rsid w:val="00506F35"/>
    <w:rsid w:val="00554593"/>
    <w:rsid w:val="006011FE"/>
    <w:rsid w:val="0061152D"/>
    <w:rsid w:val="00622E88"/>
    <w:rsid w:val="00643F6D"/>
    <w:rsid w:val="0069221D"/>
    <w:rsid w:val="006C4CAD"/>
    <w:rsid w:val="006C553F"/>
    <w:rsid w:val="007033E0"/>
    <w:rsid w:val="00725D98"/>
    <w:rsid w:val="00750939"/>
    <w:rsid w:val="0080378C"/>
    <w:rsid w:val="008253D9"/>
    <w:rsid w:val="008318C3"/>
    <w:rsid w:val="00873AE6"/>
    <w:rsid w:val="008E016D"/>
    <w:rsid w:val="008E6F53"/>
    <w:rsid w:val="00944908"/>
    <w:rsid w:val="009672AA"/>
    <w:rsid w:val="00A10453"/>
    <w:rsid w:val="00A23CDE"/>
    <w:rsid w:val="00A31BF4"/>
    <w:rsid w:val="00A508DF"/>
    <w:rsid w:val="00A57A1D"/>
    <w:rsid w:val="00AF4FF6"/>
    <w:rsid w:val="00B4060A"/>
    <w:rsid w:val="00B41247"/>
    <w:rsid w:val="00B42164"/>
    <w:rsid w:val="00B51D4B"/>
    <w:rsid w:val="00B53F05"/>
    <w:rsid w:val="00B558EE"/>
    <w:rsid w:val="00B9239C"/>
    <w:rsid w:val="00B96517"/>
    <w:rsid w:val="00BA4DBB"/>
    <w:rsid w:val="00BA6D61"/>
    <w:rsid w:val="00BD13A3"/>
    <w:rsid w:val="00BD44B8"/>
    <w:rsid w:val="00C445E9"/>
    <w:rsid w:val="00C959A7"/>
    <w:rsid w:val="00CD281E"/>
    <w:rsid w:val="00D221D9"/>
    <w:rsid w:val="00D25F60"/>
    <w:rsid w:val="00D26756"/>
    <w:rsid w:val="00D344BC"/>
    <w:rsid w:val="00D41D4F"/>
    <w:rsid w:val="00D57712"/>
    <w:rsid w:val="00DB0C2C"/>
    <w:rsid w:val="00E00F85"/>
    <w:rsid w:val="00E03684"/>
    <w:rsid w:val="00E31763"/>
    <w:rsid w:val="00EB2930"/>
    <w:rsid w:val="00EC43E5"/>
    <w:rsid w:val="00ED774F"/>
    <w:rsid w:val="00F81455"/>
    <w:rsid w:val="00FC5C81"/>
    <w:rsid w:val="00FE3279"/>
    <w:rsid w:val="00FF7F9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0BB4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CAD"/>
    <w:pPr>
      <w:widowControl w:val="0"/>
      <w:overflowPunct w:val="0"/>
      <w:autoSpaceDE w:val="0"/>
      <w:autoSpaceDN w:val="0"/>
      <w:adjustRightInd w:val="0"/>
      <w:textAlignment w:val="baseline"/>
    </w:pPr>
    <w:rPr>
      <w:rFonts w:ascii="Courier New" w:hAnsi="Courier New"/>
      <w:lang w:val="en-US" w:eastAsia="en-US"/>
    </w:rPr>
  </w:style>
  <w:style w:type="paragraph" w:styleId="Heading1">
    <w:name w:val="heading 1"/>
    <w:basedOn w:val="Normal"/>
    <w:next w:val="Normal"/>
    <w:qFormat/>
    <w:rsid w:val="00B9239C"/>
    <w:pPr>
      <w:keepNext/>
      <w:widowControl/>
      <w:overflowPunct/>
      <w:autoSpaceDE/>
      <w:autoSpaceDN/>
      <w:adjustRightInd/>
      <w:spacing w:before="240" w:after="60"/>
      <w:textAlignment w:val="auto"/>
      <w:outlineLvl w:val="0"/>
    </w:pPr>
    <w:rPr>
      <w:rFonts w:ascii="Verdana" w:hAnsi="Verdana" w:cs="Arial"/>
      <w:b/>
      <w:bCs/>
      <w:kern w:val="32"/>
      <w:sz w:val="24"/>
      <w:szCs w:val="32"/>
      <w:lang w:val="en-GB" w:eastAsia="da-DK"/>
    </w:rPr>
  </w:style>
  <w:style w:type="paragraph" w:styleId="Heading2">
    <w:name w:val="heading 2"/>
    <w:basedOn w:val="Normal"/>
    <w:next w:val="Normal"/>
    <w:qFormat/>
    <w:rsid w:val="00B9239C"/>
    <w:pPr>
      <w:keepNext/>
      <w:widowControl/>
      <w:overflowPunct/>
      <w:autoSpaceDE/>
      <w:autoSpaceDN/>
      <w:adjustRightInd/>
      <w:spacing w:before="240" w:after="60"/>
      <w:textAlignment w:val="auto"/>
      <w:outlineLvl w:val="1"/>
    </w:pPr>
    <w:rPr>
      <w:rFonts w:ascii="Verdana" w:hAnsi="Verdana" w:cs="Arial"/>
      <w:b/>
      <w:bCs/>
      <w:iCs/>
      <w:szCs w:val="28"/>
      <w:lang w:val="en-GB" w:eastAsia="da-DK"/>
    </w:rPr>
  </w:style>
  <w:style w:type="paragraph" w:styleId="Heading3">
    <w:name w:val="heading 3"/>
    <w:basedOn w:val="Normal"/>
    <w:next w:val="Normal"/>
    <w:qFormat/>
    <w:rsid w:val="00B9239C"/>
    <w:pPr>
      <w:keepNext/>
      <w:widowControl/>
      <w:overflowPunct/>
      <w:autoSpaceDE/>
      <w:autoSpaceDN/>
      <w:adjustRightInd/>
      <w:spacing w:before="240" w:after="60"/>
      <w:textAlignment w:val="auto"/>
      <w:outlineLvl w:val="2"/>
    </w:pPr>
    <w:rPr>
      <w:rFonts w:ascii="Verdana" w:hAnsi="Verdana" w:cs="Arial"/>
      <w:b/>
      <w:bCs/>
      <w:i/>
      <w:szCs w:val="26"/>
      <w:lang w:val="en-GB"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672AA"/>
    <w:pPr>
      <w:widowControl/>
      <w:tabs>
        <w:tab w:val="center" w:pos="4819"/>
        <w:tab w:val="right" w:pos="9638"/>
      </w:tabs>
      <w:overflowPunct/>
      <w:autoSpaceDE/>
      <w:autoSpaceDN/>
      <w:adjustRightInd/>
      <w:textAlignment w:val="auto"/>
    </w:pPr>
    <w:rPr>
      <w:rFonts w:ascii="Verdana" w:hAnsi="Verdana" w:cs="Arial"/>
      <w:sz w:val="18"/>
      <w:lang w:val="en-GB" w:eastAsia="da-DK"/>
    </w:rPr>
  </w:style>
  <w:style w:type="paragraph" w:styleId="Footer">
    <w:name w:val="footer"/>
    <w:basedOn w:val="Normal"/>
    <w:rsid w:val="009672AA"/>
    <w:pPr>
      <w:widowControl/>
      <w:tabs>
        <w:tab w:val="center" w:pos="4819"/>
        <w:tab w:val="right" w:pos="9638"/>
      </w:tabs>
      <w:overflowPunct/>
      <w:autoSpaceDE/>
      <w:autoSpaceDN/>
      <w:adjustRightInd/>
      <w:textAlignment w:val="auto"/>
    </w:pPr>
    <w:rPr>
      <w:rFonts w:ascii="Verdana" w:hAnsi="Verdana" w:cs="Arial"/>
      <w:sz w:val="16"/>
      <w:lang w:val="en-GB" w:eastAsia="da-DK"/>
    </w:rPr>
  </w:style>
  <w:style w:type="character" w:styleId="Hyperlink">
    <w:name w:val="Hyperlink"/>
    <w:basedOn w:val="DefaultParagraphFont"/>
    <w:semiHidden/>
    <w:rsid w:val="002803AE"/>
    <w:rPr>
      <w:rFonts w:ascii="Verdana" w:hAnsi="Verdana"/>
      <w:color w:val="0000FF"/>
      <w:sz w:val="20"/>
      <w:u w:val="single"/>
    </w:rPr>
  </w:style>
  <w:style w:type="paragraph" w:styleId="NormalWeb">
    <w:name w:val="Normal (Web)"/>
    <w:basedOn w:val="Normal"/>
    <w:semiHidden/>
    <w:rsid w:val="002803AE"/>
    <w:pPr>
      <w:widowControl/>
      <w:overflowPunct/>
      <w:autoSpaceDE/>
      <w:autoSpaceDN/>
      <w:adjustRightInd/>
      <w:textAlignment w:val="auto"/>
    </w:pPr>
    <w:rPr>
      <w:rFonts w:ascii="Verdana" w:hAnsi="Verdana"/>
      <w:szCs w:val="24"/>
      <w:lang w:val="en-GB" w:eastAsia="da-DK"/>
    </w:rPr>
  </w:style>
  <w:style w:type="character" w:customStyle="1" w:styleId="bodytext1">
    <w:name w:val="bodytext1"/>
    <w:basedOn w:val="DefaultParagraphFont"/>
    <w:rsid w:val="006C4CAD"/>
    <w:rPr>
      <w:rFonts w:ascii="Tahoma" w:hAnsi="Tahoma" w:cs="Tahoma" w:hint="default"/>
      <w:sz w:val="20"/>
      <w:szCs w:val="20"/>
    </w:rPr>
  </w:style>
  <w:style w:type="paragraph" w:styleId="ListParagraph">
    <w:name w:val="List Paragraph"/>
    <w:basedOn w:val="Normal"/>
    <w:uiPriority w:val="34"/>
    <w:qFormat/>
    <w:rsid w:val="00B51D4B"/>
    <w:pPr>
      <w:ind w:left="720"/>
      <w:contextualSpacing/>
    </w:pPr>
  </w:style>
  <w:style w:type="character" w:styleId="Strong">
    <w:name w:val="Strong"/>
    <w:basedOn w:val="DefaultParagraphFont"/>
    <w:uiPriority w:val="22"/>
    <w:qFormat/>
    <w:rsid w:val="008E016D"/>
    <w:rPr>
      <w:b/>
      <w:bCs/>
    </w:rPr>
  </w:style>
  <w:style w:type="paragraph" w:styleId="BalloonText">
    <w:name w:val="Balloon Text"/>
    <w:basedOn w:val="Normal"/>
    <w:link w:val="BalloonTextChar"/>
    <w:uiPriority w:val="99"/>
    <w:semiHidden/>
    <w:unhideWhenUsed/>
    <w:rsid w:val="00E03684"/>
    <w:rPr>
      <w:rFonts w:ascii="Lucida Grande" w:hAnsi="Lucida Grande"/>
      <w:sz w:val="18"/>
      <w:szCs w:val="18"/>
    </w:rPr>
  </w:style>
  <w:style w:type="character" w:customStyle="1" w:styleId="BalloonTextChar">
    <w:name w:val="Balloon Text Char"/>
    <w:basedOn w:val="DefaultParagraphFont"/>
    <w:link w:val="BalloonText"/>
    <w:uiPriority w:val="99"/>
    <w:semiHidden/>
    <w:rsid w:val="00E03684"/>
    <w:rPr>
      <w:rFonts w:ascii="Lucida Grande" w:hAnsi="Lucida Grande"/>
      <w:sz w:val="18"/>
      <w:szCs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CAD"/>
    <w:pPr>
      <w:widowControl w:val="0"/>
      <w:overflowPunct w:val="0"/>
      <w:autoSpaceDE w:val="0"/>
      <w:autoSpaceDN w:val="0"/>
      <w:adjustRightInd w:val="0"/>
      <w:textAlignment w:val="baseline"/>
    </w:pPr>
    <w:rPr>
      <w:rFonts w:ascii="Courier New" w:hAnsi="Courier New"/>
      <w:lang w:val="en-US" w:eastAsia="en-US"/>
    </w:rPr>
  </w:style>
  <w:style w:type="paragraph" w:styleId="Heading1">
    <w:name w:val="heading 1"/>
    <w:basedOn w:val="Normal"/>
    <w:next w:val="Normal"/>
    <w:qFormat/>
    <w:rsid w:val="00B9239C"/>
    <w:pPr>
      <w:keepNext/>
      <w:widowControl/>
      <w:overflowPunct/>
      <w:autoSpaceDE/>
      <w:autoSpaceDN/>
      <w:adjustRightInd/>
      <w:spacing w:before="240" w:after="60"/>
      <w:textAlignment w:val="auto"/>
      <w:outlineLvl w:val="0"/>
    </w:pPr>
    <w:rPr>
      <w:rFonts w:ascii="Verdana" w:hAnsi="Verdana" w:cs="Arial"/>
      <w:b/>
      <w:bCs/>
      <w:kern w:val="32"/>
      <w:sz w:val="24"/>
      <w:szCs w:val="32"/>
      <w:lang w:val="en-GB" w:eastAsia="da-DK"/>
    </w:rPr>
  </w:style>
  <w:style w:type="paragraph" w:styleId="Heading2">
    <w:name w:val="heading 2"/>
    <w:basedOn w:val="Normal"/>
    <w:next w:val="Normal"/>
    <w:qFormat/>
    <w:rsid w:val="00B9239C"/>
    <w:pPr>
      <w:keepNext/>
      <w:widowControl/>
      <w:overflowPunct/>
      <w:autoSpaceDE/>
      <w:autoSpaceDN/>
      <w:adjustRightInd/>
      <w:spacing w:before="240" w:after="60"/>
      <w:textAlignment w:val="auto"/>
      <w:outlineLvl w:val="1"/>
    </w:pPr>
    <w:rPr>
      <w:rFonts w:ascii="Verdana" w:hAnsi="Verdana" w:cs="Arial"/>
      <w:b/>
      <w:bCs/>
      <w:iCs/>
      <w:szCs w:val="28"/>
      <w:lang w:val="en-GB" w:eastAsia="da-DK"/>
    </w:rPr>
  </w:style>
  <w:style w:type="paragraph" w:styleId="Heading3">
    <w:name w:val="heading 3"/>
    <w:basedOn w:val="Normal"/>
    <w:next w:val="Normal"/>
    <w:qFormat/>
    <w:rsid w:val="00B9239C"/>
    <w:pPr>
      <w:keepNext/>
      <w:widowControl/>
      <w:overflowPunct/>
      <w:autoSpaceDE/>
      <w:autoSpaceDN/>
      <w:adjustRightInd/>
      <w:spacing w:before="240" w:after="60"/>
      <w:textAlignment w:val="auto"/>
      <w:outlineLvl w:val="2"/>
    </w:pPr>
    <w:rPr>
      <w:rFonts w:ascii="Verdana" w:hAnsi="Verdana" w:cs="Arial"/>
      <w:b/>
      <w:bCs/>
      <w:i/>
      <w:szCs w:val="26"/>
      <w:lang w:val="en-GB"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672AA"/>
    <w:pPr>
      <w:widowControl/>
      <w:tabs>
        <w:tab w:val="center" w:pos="4819"/>
        <w:tab w:val="right" w:pos="9638"/>
      </w:tabs>
      <w:overflowPunct/>
      <w:autoSpaceDE/>
      <w:autoSpaceDN/>
      <w:adjustRightInd/>
      <w:textAlignment w:val="auto"/>
    </w:pPr>
    <w:rPr>
      <w:rFonts w:ascii="Verdana" w:hAnsi="Verdana" w:cs="Arial"/>
      <w:sz w:val="18"/>
      <w:lang w:val="en-GB" w:eastAsia="da-DK"/>
    </w:rPr>
  </w:style>
  <w:style w:type="paragraph" w:styleId="Footer">
    <w:name w:val="footer"/>
    <w:basedOn w:val="Normal"/>
    <w:rsid w:val="009672AA"/>
    <w:pPr>
      <w:widowControl/>
      <w:tabs>
        <w:tab w:val="center" w:pos="4819"/>
        <w:tab w:val="right" w:pos="9638"/>
      </w:tabs>
      <w:overflowPunct/>
      <w:autoSpaceDE/>
      <w:autoSpaceDN/>
      <w:adjustRightInd/>
      <w:textAlignment w:val="auto"/>
    </w:pPr>
    <w:rPr>
      <w:rFonts w:ascii="Verdana" w:hAnsi="Verdana" w:cs="Arial"/>
      <w:sz w:val="16"/>
      <w:lang w:val="en-GB" w:eastAsia="da-DK"/>
    </w:rPr>
  </w:style>
  <w:style w:type="character" w:styleId="Hyperlink">
    <w:name w:val="Hyperlink"/>
    <w:basedOn w:val="DefaultParagraphFont"/>
    <w:semiHidden/>
    <w:rsid w:val="002803AE"/>
    <w:rPr>
      <w:rFonts w:ascii="Verdana" w:hAnsi="Verdana"/>
      <w:color w:val="0000FF"/>
      <w:sz w:val="20"/>
      <w:u w:val="single"/>
    </w:rPr>
  </w:style>
  <w:style w:type="paragraph" w:styleId="NormalWeb">
    <w:name w:val="Normal (Web)"/>
    <w:basedOn w:val="Normal"/>
    <w:semiHidden/>
    <w:rsid w:val="002803AE"/>
    <w:pPr>
      <w:widowControl/>
      <w:overflowPunct/>
      <w:autoSpaceDE/>
      <w:autoSpaceDN/>
      <w:adjustRightInd/>
      <w:textAlignment w:val="auto"/>
    </w:pPr>
    <w:rPr>
      <w:rFonts w:ascii="Verdana" w:hAnsi="Verdana"/>
      <w:szCs w:val="24"/>
      <w:lang w:val="en-GB" w:eastAsia="da-DK"/>
    </w:rPr>
  </w:style>
  <w:style w:type="character" w:customStyle="1" w:styleId="bodytext1">
    <w:name w:val="bodytext1"/>
    <w:basedOn w:val="DefaultParagraphFont"/>
    <w:rsid w:val="006C4CAD"/>
    <w:rPr>
      <w:rFonts w:ascii="Tahoma" w:hAnsi="Tahoma" w:cs="Tahoma" w:hint="default"/>
      <w:sz w:val="20"/>
      <w:szCs w:val="20"/>
    </w:rPr>
  </w:style>
  <w:style w:type="paragraph" w:styleId="ListParagraph">
    <w:name w:val="List Paragraph"/>
    <w:basedOn w:val="Normal"/>
    <w:uiPriority w:val="34"/>
    <w:qFormat/>
    <w:rsid w:val="00B51D4B"/>
    <w:pPr>
      <w:ind w:left="720"/>
      <w:contextualSpacing/>
    </w:pPr>
  </w:style>
  <w:style w:type="character" w:styleId="Strong">
    <w:name w:val="Strong"/>
    <w:basedOn w:val="DefaultParagraphFont"/>
    <w:uiPriority w:val="22"/>
    <w:qFormat/>
    <w:rsid w:val="008E016D"/>
    <w:rPr>
      <w:b/>
      <w:bCs/>
    </w:rPr>
  </w:style>
  <w:style w:type="paragraph" w:styleId="BalloonText">
    <w:name w:val="Balloon Text"/>
    <w:basedOn w:val="Normal"/>
    <w:link w:val="BalloonTextChar"/>
    <w:uiPriority w:val="99"/>
    <w:semiHidden/>
    <w:unhideWhenUsed/>
    <w:rsid w:val="00E03684"/>
    <w:rPr>
      <w:rFonts w:ascii="Lucida Grande" w:hAnsi="Lucida Grande"/>
      <w:sz w:val="18"/>
      <w:szCs w:val="18"/>
    </w:rPr>
  </w:style>
  <w:style w:type="character" w:customStyle="1" w:styleId="BalloonTextChar">
    <w:name w:val="Balloon Text Char"/>
    <w:basedOn w:val="DefaultParagraphFont"/>
    <w:link w:val="BalloonText"/>
    <w:uiPriority w:val="99"/>
    <w:semiHidden/>
    <w:rsid w:val="00E03684"/>
    <w:rPr>
      <w:rFonts w:ascii="Lucida Grande" w:hAnsi="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196859">
      <w:bodyDiv w:val="1"/>
      <w:marLeft w:val="0"/>
      <w:marRight w:val="0"/>
      <w:marTop w:val="0"/>
      <w:marBottom w:val="0"/>
      <w:divBdr>
        <w:top w:val="none" w:sz="0" w:space="0" w:color="auto"/>
        <w:left w:val="none" w:sz="0" w:space="0" w:color="auto"/>
        <w:bottom w:val="none" w:sz="0" w:space="0" w:color="auto"/>
        <w:right w:val="none" w:sz="0" w:space="0" w:color="auto"/>
      </w:divBdr>
    </w:div>
    <w:div w:id="134142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729</Words>
  <Characters>4161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Novozymes</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jtj</dc:creator>
  <cp:keywords>Verdana, Normal.dot</cp:keywords>
  <cp:lastModifiedBy>Linnea Eriksson</cp:lastModifiedBy>
  <cp:revision>2</cp:revision>
  <cp:lastPrinted>2014-03-24T13:19:00Z</cp:lastPrinted>
  <dcterms:created xsi:type="dcterms:W3CDTF">2014-09-03T10:22:00Z</dcterms:created>
  <dcterms:modified xsi:type="dcterms:W3CDTF">2014-09-03T10:22:00Z</dcterms:modified>
</cp:coreProperties>
</file>